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  <w:tblPrChange w:id="0" w:author="Cuong Nguyen" w:date="2019-03-26T11:2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37"/>
        <w:gridCol w:w="1528"/>
        <w:gridCol w:w="2700"/>
        <w:gridCol w:w="2785"/>
        <w:tblGridChange w:id="1">
          <w:tblGrid>
            <w:gridCol w:w="113"/>
            <w:gridCol w:w="2224"/>
            <w:gridCol w:w="113"/>
            <w:gridCol w:w="1528"/>
            <w:gridCol w:w="696"/>
            <w:gridCol w:w="2004"/>
            <w:gridCol w:w="334"/>
            <w:gridCol w:w="2338"/>
            <w:gridCol w:w="113"/>
          </w:tblGrid>
        </w:tblGridChange>
      </w:tblGrid>
      <w:tr w:rsidR="00DE0FAF" w:rsidTr="00300ABE">
        <w:trPr>
          <w:trPrChange w:id="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Word</w:t>
            </w:r>
          </w:p>
        </w:tc>
        <w:tc>
          <w:tcPr>
            <w:tcW w:w="1528" w:type="dxa"/>
            <w:tcPrChange w:id="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proofErr w:type="spellStart"/>
            <w:r>
              <w:t>Pronou</w:t>
            </w:r>
            <w:proofErr w:type="spellEnd"/>
          </w:p>
        </w:tc>
        <w:tc>
          <w:tcPr>
            <w:tcW w:w="2700" w:type="dxa"/>
            <w:tcPrChange w:id="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>
            <w:r>
              <w:t>Example</w:t>
            </w:r>
          </w:p>
        </w:tc>
        <w:tc>
          <w:tcPr>
            <w:tcW w:w="2785" w:type="dxa"/>
            <w:tcPrChange w:id="6" w:author="Cuong Nguyen" w:date="2019-03-26T11:21:00Z">
              <w:tcPr>
                <w:tcW w:w="2338" w:type="dxa"/>
              </w:tcPr>
            </w:tcPrChange>
          </w:tcPr>
          <w:p w:rsidR="00DE0FAF" w:rsidRDefault="00DE0FAF">
            <w:r>
              <w:t>Mean</w:t>
            </w:r>
          </w:p>
        </w:tc>
      </w:tr>
      <w:tr w:rsidR="00DE0FAF" w:rsidTr="00300ABE">
        <w:trPr>
          <w:trPrChange w:id="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Paw</w:t>
            </w:r>
          </w:p>
        </w:tc>
        <w:tc>
          <w:tcPr>
            <w:tcW w:w="1528" w:type="dxa"/>
            <w:tcPrChange w:id="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>
            <w:r>
              <w:t>/</w:t>
            </w:r>
            <w:proofErr w:type="spellStart"/>
            <w:r>
              <w:t>po</w:t>
            </w:r>
            <w:proofErr w:type="spellEnd"/>
            <w:proofErr w:type="gramStart"/>
            <w:r>
              <w:t>:/</w:t>
            </w:r>
            <w:proofErr w:type="gramEnd"/>
          </w:p>
        </w:tc>
        <w:tc>
          <w:tcPr>
            <w:tcW w:w="2700" w:type="dxa"/>
            <w:tcPrChange w:id="1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1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Chân</w:t>
            </w:r>
            <w:proofErr w:type="spellEnd"/>
            <w:r>
              <w:t xml:space="preserve">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móng</w:t>
            </w:r>
            <w:proofErr w:type="spellEnd"/>
            <w:r>
              <w:t xml:space="preserve"> </w:t>
            </w:r>
            <w:proofErr w:type="spellStart"/>
            <w:r>
              <w:t>vuốt</w:t>
            </w:r>
            <w:proofErr w:type="spellEnd"/>
            <w:r>
              <w:t>)</w:t>
            </w:r>
          </w:p>
        </w:tc>
      </w:tr>
      <w:tr w:rsidR="00DE0FAF" w:rsidTr="00300ABE">
        <w:trPr>
          <w:trPrChange w:id="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 xml:space="preserve">Fur </w:t>
            </w:r>
          </w:p>
        </w:tc>
        <w:tc>
          <w:tcPr>
            <w:tcW w:w="1528" w:type="dxa"/>
            <w:tcPrChange w:id="1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1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16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Lông</w:t>
            </w:r>
            <w:proofErr w:type="spellEnd"/>
          </w:p>
        </w:tc>
      </w:tr>
      <w:tr w:rsidR="00DE0FAF" w:rsidTr="00300ABE">
        <w:trPr>
          <w:trPrChange w:id="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>
              <w:t>Soft</w:t>
            </w:r>
          </w:p>
        </w:tc>
        <w:tc>
          <w:tcPr>
            <w:tcW w:w="1528" w:type="dxa"/>
            <w:tcPrChange w:id="1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1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Mềm</w:t>
            </w:r>
            <w:proofErr w:type="spellEnd"/>
          </w:p>
        </w:tc>
      </w:tr>
      <w:tr w:rsidR="00DE0FAF" w:rsidTr="00300ABE">
        <w:trPr>
          <w:trPrChange w:id="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DE0FAF">
            <w:r w:rsidRPr="00DE0FAF">
              <w:t>Kitten</w:t>
            </w:r>
          </w:p>
        </w:tc>
        <w:tc>
          <w:tcPr>
            <w:tcW w:w="1528" w:type="dxa"/>
            <w:tcPrChange w:id="2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2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26" w:author="Cuong Nguyen" w:date="2019-03-26T11:21:00Z">
              <w:tcPr>
                <w:tcW w:w="2338" w:type="dxa"/>
              </w:tcPr>
            </w:tcPrChange>
          </w:tcPr>
          <w:p w:rsidR="00DE0FAF" w:rsidRDefault="00DE0FAF">
            <w:proofErr w:type="spellStart"/>
            <w:r>
              <w:t>Mèo</w:t>
            </w:r>
            <w:proofErr w:type="spellEnd"/>
            <w:r>
              <w:t xml:space="preserve"> con</w:t>
            </w:r>
          </w:p>
        </w:tc>
      </w:tr>
      <w:tr w:rsidR="00DE0FAF" w:rsidTr="00300ABE">
        <w:trPr>
          <w:trPrChange w:id="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Cottage</w:t>
            </w:r>
          </w:p>
        </w:tc>
        <w:tc>
          <w:tcPr>
            <w:tcW w:w="1528" w:type="dxa"/>
            <w:tcPrChange w:id="2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1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nhà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vùng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quê</w:t>
            </w:r>
            <w:proofErr w:type="spellEnd"/>
          </w:p>
        </w:tc>
      </w:tr>
      <w:tr w:rsidR="00DE0FAF" w:rsidTr="00300ABE">
        <w:trPr>
          <w:trPrChange w:id="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Rake</w:t>
            </w:r>
          </w:p>
        </w:tc>
        <w:tc>
          <w:tcPr>
            <w:tcW w:w="1528" w:type="dxa"/>
            <w:tcPrChange w:id="34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35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36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t>cào</w:t>
            </w:r>
            <w:proofErr w:type="spellEnd"/>
          </w:p>
        </w:tc>
      </w:tr>
      <w:tr w:rsidR="00DE0FAF" w:rsidTr="00300ABE">
        <w:trPr>
          <w:trPrChange w:id="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8" w:author="Cuong Nguyen" w:date="2019-03-26T11:21:00Z">
              <w:tcPr>
                <w:tcW w:w="2337" w:type="dxa"/>
                <w:gridSpan w:val="2"/>
              </w:tcPr>
            </w:tcPrChange>
          </w:tcPr>
          <w:p w:rsidR="00DE0FAF" w:rsidRDefault="00BB5979">
            <w:r>
              <w:t>Shovel</w:t>
            </w:r>
          </w:p>
        </w:tc>
        <w:tc>
          <w:tcPr>
            <w:tcW w:w="1528" w:type="dxa"/>
            <w:tcPrChange w:id="39" w:author="Cuong Nguyen" w:date="2019-03-26T11:21:00Z">
              <w:tcPr>
                <w:tcW w:w="2337" w:type="dxa"/>
                <w:gridSpan w:val="3"/>
              </w:tcPr>
            </w:tcPrChange>
          </w:tcPr>
          <w:p w:rsidR="00DE0FAF" w:rsidRDefault="00DE0FAF"/>
        </w:tc>
        <w:tc>
          <w:tcPr>
            <w:tcW w:w="2700" w:type="dxa"/>
            <w:tcPrChange w:id="40" w:author="Cuong Nguyen" w:date="2019-03-26T11:21:00Z">
              <w:tcPr>
                <w:tcW w:w="2338" w:type="dxa"/>
                <w:gridSpan w:val="2"/>
              </w:tcPr>
            </w:tcPrChange>
          </w:tcPr>
          <w:p w:rsidR="00DE0FAF" w:rsidRDefault="00DE0FAF"/>
        </w:tc>
        <w:tc>
          <w:tcPr>
            <w:tcW w:w="2785" w:type="dxa"/>
            <w:tcPrChange w:id="41" w:author="Cuong Nguyen" w:date="2019-03-26T11:21:00Z">
              <w:tcPr>
                <w:tcW w:w="2338" w:type="dxa"/>
              </w:tcPr>
            </w:tcPrChange>
          </w:tcPr>
          <w:p w:rsidR="00DE0FAF" w:rsidRDefault="00BB5979">
            <w:proofErr w:type="spellStart"/>
            <w:r>
              <w:t>Xẻng</w:t>
            </w:r>
            <w:proofErr w:type="spellEnd"/>
          </w:p>
        </w:tc>
      </w:tr>
      <w:tr w:rsidR="000F7F82" w:rsidTr="00300ABE">
        <w:trPr>
          <w:trPrChange w:id="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</w:t>
            </w:r>
            <w:proofErr w:type="spellEnd"/>
          </w:p>
        </w:tc>
        <w:tc>
          <w:tcPr>
            <w:tcW w:w="1528" w:type="dxa"/>
            <w:tcPrChange w:id="4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4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4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chua</w:t>
            </w:r>
            <w:proofErr w:type="spellEnd"/>
            <w:r>
              <w:t xml:space="preserve"> </w:t>
            </w:r>
            <w:proofErr w:type="spellStart"/>
            <w:r>
              <w:t>cưới</w:t>
            </w:r>
            <w:proofErr w:type="spellEnd"/>
          </w:p>
        </w:tc>
      </w:tr>
      <w:tr w:rsidR="000F7F82" w:rsidTr="00300ABE">
        <w:trPr>
          <w:trPrChange w:id="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4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Fiancee</w:t>
            </w:r>
            <w:proofErr w:type="spellEnd"/>
          </w:p>
        </w:tc>
        <w:tc>
          <w:tcPr>
            <w:tcW w:w="1528" w:type="dxa"/>
            <w:tcPrChange w:id="4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1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Vợ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cưới</w:t>
            </w:r>
            <w:proofErr w:type="spellEnd"/>
          </w:p>
        </w:tc>
      </w:tr>
      <w:tr w:rsidR="000F7F82" w:rsidTr="00300ABE">
        <w:trPr>
          <w:trPrChange w:id="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veil</w:t>
            </w:r>
          </w:p>
        </w:tc>
        <w:tc>
          <w:tcPr>
            <w:tcW w:w="1528" w:type="dxa"/>
            <w:tcPrChange w:id="5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5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5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Màng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0F7F82" w:rsidTr="00300ABE">
        <w:trPr>
          <w:trPrChange w:id="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5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garter</w:t>
            </w:r>
          </w:p>
        </w:tc>
        <w:tc>
          <w:tcPr>
            <w:tcW w:w="1528" w:type="dxa"/>
            <w:tcPrChange w:id="5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1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Nịt</w:t>
            </w:r>
            <w:proofErr w:type="spellEnd"/>
          </w:p>
        </w:tc>
      </w:tr>
      <w:tr w:rsidR="000F7F82" w:rsidTr="00300ABE">
        <w:trPr>
          <w:trHeight w:val="323"/>
          <w:trPrChange w:id="62" w:author="Cuong Nguyen" w:date="2019-03-26T11:21:00Z">
            <w:trPr>
              <w:gridAfter w:val="0"/>
              <w:trHeight w:val="323"/>
            </w:trPr>
          </w:trPrChange>
        </w:trPr>
        <w:tc>
          <w:tcPr>
            <w:tcW w:w="2337" w:type="dxa"/>
            <w:tcPrChange w:id="63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Poppy</w:t>
            </w:r>
          </w:p>
        </w:tc>
        <w:tc>
          <w:tcPr>
            <w:tcW w:w="1528" w:type="dxa"/>
            <w:tcPrChange w:id="64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Default="000F7F82"/>
        </w:tc>
        <w:tc>
          <w:tcPr>
            <w:tcW w:w="2700" w:type="dxa"/>
            <w:tcPrChange w:id="65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66" w:author="Cuong Nguyen" w:date="2019-03-26T11:21:00Z">
              <w:tcPr>
                <w:tcW w:w="2338" w:type="dxa"/>
              </w:tcPr>
            </w:tcPrChange>
          </w:tcPr>
          <w:p w:rsidR="000F7F82" w:rsidRDefault="000F7F82"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túc</w:t>
            </w:r>
            <w:proofErr w:type="spellEnd"/>
          </w:p>
        </w:tc>
      </w:tr>
      <w:tr w:rsidR="000F7F82" w:rsidTr="00300ABE">
        <w:trPr>
          <w:trPrChange w:id="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68" w:author="Cuong Nguyen" w:date="2019-03-26T11:21:00Z">
              <w:tcPr>
                <w:tcW w:w="2337" w:type="dxa"/>
                <w:gridSpan w:val="2"/>
              </w:tcPr>
            </w:tcPrChange>
          </w:tcPr>
          <w:p w:rsidR="000F7F82" w:rsidRPr="000F7F82" w:rsidRDefault="000F7F82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F7F82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Recite</w:t>
            </w:r>
          </w:p>
        </w:tc>
        <w:tc>
          <w:tcPr>
            <w:tcW w:w="1528" w:type="dxa"/>
            <w:tcPrChange w:id="69" w:author="Cuong Nguyen" w:date="2019-03-26T11:21:00Z">
              <w:tcPr>
                <w:tcW w:w="2337" w:type="dxa"/>
                <w:gridSpan w:val="3"/>
              </w:tcPr>
            </w:tcPrChange>
          </w:tcPr>
          <w:p w:rsidR="000F7F82" w:rsidRPr="00AD0A3E" w:rsidRDefault="000F7F82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r w:rsidRPr="000F7F82"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  <w:t>riˈsīt</w:t>
            </w:r>
            <w:proofErr w:type="spellEnd"/>
          </w:p>
        </w:tc>
        <w:tc>
          <w:tcPr>
            <w:tcW w:w="2700" w:type="dxa"/>
            <w:tcPrChange w:id="70" w:author="Cuong Nguyen" w:date="2019-03-26T11:21:00Z">
              <w:tcPr>
                <w:tcW w:w="2338" w:type="dxa"/>
                <w:gridSpan w:val="2"/>
              </w:tcPr>
            </w:tcPrChange>
          </w:tcPr>
          <w:p w:rsidR="000F7F82" w:rsidRDefault="000F7F82"/>
        </w:tc>
        <w:tc>
          <w:tcPr>
            <w:tcW w:w="2785" w:type="dxa"/>
            <w:tcPrChange w:id="71" w:author="Cuong Nguyen" w:date="2019-03-26T11:21:00Z">
              <w:tcPr>
                <w:tcW w:w="2338" w:type="dxa"/>
              </w:tcPr>
            </w:tcPrChange>
          </w:tcPr>
          <w:p w:rsidR="000F7F82" w:rsidRDefault="00AD0A3E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r w:rsidR="001A1054">
              <w:t>long</w:t>
            </w:r>
          </w:p>
        </w:tc>
      </w:tr>
      <w:tr w:rsidR="001A1054" w:rsidTr="00300ABE">
        <w:trPr>
          <w:trPrChange w:id="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Pr="000F7F82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Pumpkin</w:t>
            </w:r>
          </w:p>
        </w:tc>
        <w:tc>
          <w:tcPr>
            <w:tcW w:w="1528" w:type="dxa"/>
            <w:tcPrChange w:id="7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7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76" w:author="Cuong Nguyen" w:date="2019-03-26T11:21:00Z">
              <w:tcPr>
                <w:tcW w:w="2338" w:type="dxa"/>
              </w:tcPr>
            </w:tcPrChange>
          </w:tcPr>
          <w:p w:rsidR="001A1054" w:rsidRDefault="001A1054"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ngô</w:t>
            </w:r>
            <w:proofErr w:type="spellEnd"/>
          </w:p>
        </w:tc>
      </w:tr>
      <w:tr w:rsidR="001A1054" w:rsidTr="00300ABE">
        <w:trPr>
          <w:trPrChange w:id="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7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Jack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O’lantern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528" w:type="dxa"/>
            <w:tcPrChange w:id="7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1" w:author="Cuong Nguyen" w:date="2019-03-26T11:21:00Z">
              <w:tcPr>
                <w:tcW w:w="2338" w:type="dxa"/>
              </w:tcPr>
            </w:tcPrChange>
          </w:tcPr>
          <w:p w:rsidR="001A1054" w:rsidRDefault="001A1054"/>
        </w:tc>
      </w:tr>
      <w:tr w:rsidR="001A1054" w:rsidTr="00300ABE">
        <w:trPr>
          <w:trPrChange w:id="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3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1A105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Carve</w:t>
            </w:r>
          </w:p>
        </w:tc>
        <w:tc>
          <w:tcPr>
            <w:tcW w:w="1528" w:type="dxa"/>
            <w:tcPrChange w:id="84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85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86" w:author="Cuong Nguyen" w:date="2019-03-26T11:21:00Z">
              <w:tcPr>
                <w:tcW w:w="2338" w:type="dxa"/>
              </w:tcPr>
            </w:tcPrChange>
          </w:tcPr>
          <w:p w:rsidR="001A1054" w:rsidRDefault="001A1054"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</w:p>
        </w:tc>
      </w:tr>
      <w:tr w:rsidR="001A1054" w:rsidTr="00300ABE">
        <w:trPr>
          <w:trPrChange w:id="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88" w:author="Cuong Nguyen" w:date="2019-03-26T11:21:00Z">
              <w:tcPr>
                <w:tcW w:w="2337" w:type="dxa"/>
                <w:gridSpan w:val="2"/>
              </w:tcPr>
            </w:tcPrChange>
          </w:tcPr>
          <w:p w:rsidR="001A1054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Eggnog</w:t>
            </w:r>
          </w:p>
        </w:tc>
        <w:tc>
          <w:tcPr>
            <w:tcW w:w="1528" w:type="dxa"/>
            <w:tcPrChange w:id="89" w:author="Cuong Nguyen" w:date="2019-03-26T11:21:00Z">
              <w:tcPr>
                <w:tcW w:w="2337" w:type="dxa"/>
                <w:gridSpan w:val="3"/>
              </w:tcPr>
            </w:tcPrChange>
          </w:tcPr>
          <w:p w:rsidR="001A1054" w:rsidRPr="000F7F82" w:rsidRDefault="001A1054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0" w:author="Cuong Nguyen" w:date="2019-03-26T11:21:00Z">
              <w:tcPr>
                <w:tcW w:w="2338" w:type="dxa"/>
                <w:gridSpan w:val="2"/>
              </w:tcPr>
            </w:tcPrChange>
          </w:tcPr>
          <w:p w:rsidR="001A1054" w:rsidRDefault="001A1054"/>
        </w:tc>
        <w:tc>
          <w:tcPr>
            <w:tcW w:w="2785" w:type="dxa"/>
            <w:tcPrChange w:id="91" w:author="Cuong Nguyen" w:date="2019-03-26T11:21:00Z">
              <w:tcPr>
                <w:tcW w:w="2338" w:type="dxa"/>
              </w:tcPr>
            </w:tcPrChange>
          </w:tcPr>
          <w:p w:rsidR="001A1054" w:rsidRDefault="00AF5641"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Cocktail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trứng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sữa</w:t>
            </w:r>
            <w:proofErr w:type="spellEnd"/>
          </w:p>
        </w:tc>
      </w:tr>
      <w:tr w:rsidR="00AF5641" w:rsidTr="00300ABE">
        <w:trPr>
          <w:trPrChange w:id="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3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Tinsel</w:t>
            </w:r>
          </w:p>
        </w:tc>
        <w:tc>
          <w:tcPr>
            <w:tcW w:w="1528" w:type="dxa"/>
            <w:tcPrChange w:id="94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95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96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Kim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tuyến</w:t>
            </w:r>
            <w:proofErr w:type="spellEnd"/>
          </w:p>
        </w:tc>
      </w:tr>
      <w:tr w:rsidR="00AF5641" w:rsidTr="00300ABE">
        <w:trPr>
          <w:trPrChange w:id="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98" w:author="Cuong Nguyen" w:date="2019-03-26T11:21:00Z">
              <w:tcPr>
                <w:tcW w:w="2337" w:type="dxa"/>
                <w:gridSpan w:val="2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ornaments</w:t>
            </w:r>
          </w:p>
        </w:tc>
        <w:tc>
          <w:tcPr>
            <w:tcW w:w="1528" w:type="dxa"/>
            <w:tcPrChange w:id="99" w:author="Cuong Nguyen" w:date="2019-03-26T11:21:00Z">
              <w:tcPr>
                <w:tcW w:w="2337" w:type="dxa"/>
                <w:gridSpan w:val="3"/>
              </w:tcPr>
            </w:tcPrChange>
          </w:tcPr>
          <w:p w:rsidR="00AF5641" w:rsidRPr="000F7F82" w:rsidRDefault="00AF5641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0" w:author="Cuong Nguyen" w:date="2019-03-26T11:21:00Z">
              <w:tcPr>
                <w:tcW w:w="2338" w:type="dxa"/>
                <w:gridSpan w:val="2"/>
              </w:tcPr>
            </w:tcPrChange>
          </w:tcPr>
          <w:p w:rsidR="00AF5641" w:rsidRDefault="00AF5641"/>
        </w:tc>
        <w:tc>
          <w:tcPr>
            <w:tcW w:w="2785" w:type="dxa"/>
            <w:tcPrChange w:id="101" w:author="Cuong Nguyen" w:date="2019-03-26T11:21:00Z">
              <w:tcPr>
                <w:tcW w:w="2338" w:type="dxa"/>
              </w:tcPr>
            </w:tcPrChange>
          </w:tcPr>
          <w:p w:rsidR="00AF5641" w:rsidRDefault="00AF56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trang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trí</w:t>
            </w:r>
            <w:proofErr w:type="spellEnd"/>
          </w:p>
        </w:tc>
      </w:tr>
      <w:tr w:rsidR="002A4750" w:rsidTr="00300ABE">
        <w:trPr>
          <w:trPrChange w:id="1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Peel</w:t>
            </w:r>
          </w:p>
        </w:tc>
        <w:tc>
          <w:tcPr>
            <w:tcW w:w="1528" w:type="dxa"/>
            <w:tcPrChange w:id="10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0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>
            <w:r>
              <w:t>Peel potato and carrot</w:t>
            </w:r>
          </w:p>
        </w:tc>
        <w:tc>
          <w:tcPr>
            <w:tcW w:w="2785" w:type="dxa"/>
            <w:tcPrChange w:id="10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Lột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vỏ</w:t>
            </w:r>
            <w:proofErr w:type="spellEnd"/>
          </w:p>
        </w:tc>
      </w:tr>
      <w:tr w:rsidR="002A4750" w:rsidTr="00300ABE">
        <w:trPr>
          <w:trPrChange w:id="1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0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squash</w:t>
            </w:r>
          </w:p>
        </w:tc>
        <w:tc>
          <w:tcPr>
            <w:tcW w:w="1528" w:type="dxa"/>
            <w:tcPrChange w:id="10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Bí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đao</w:t>
            </w:r>
            <w:proofErr w:type="spellEnd"/>
          </w:p>
        </w:tc>
      </w:tr>
      <w:tr w:rsidR="002A4750" w:rsidTr="00300ABE">
        <w:trPr>
          <w:trPrChange w:id="11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2A4750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Spices</w:t>
            </w:r>
          </w:p>
        </w:tc>
        <w:tc>
          <w:tcPr>
            <w:tcW w:w="1528" w:type="dxa"/>
            <w:tcPrChange w:id="11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1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1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vị</w:t>
            </w:r>
            <w:proofErr w:type="spellEnd"/>
          </w:p>
        </w:tc>
      </w:tr>
      <w:tr w:rsidR="002A4750" w:rsidTr="00300ABE">
        <w:trPr>
          <w:trPrChange w:id="11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1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P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Stuffing</w:t>
            </w:r>
          </w:p>
        </w:tc>
        <w:tc>
          <w:tcPr>
            <w:tcW w:w="1528" w:type="dxa"/>
            <w:tcPrChange w:id="11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Nhồi</w:t>
            </w:r>
            <w:proofErr w:type="spellEnd"/>
          </w:p>
        </w:tc>
      </w:tr>
      <w:tr w:rsidR="002A4750" w:rsidTr="00300ABE">
        <w:trPr>
          <w:trPrChange w:id="1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3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Gravy</w:t>
            </w:r>
          </w:p>
        </w:tc>
        <w:tc>
          <w:tcPr>
            <w:tcW w:w="1528" w:type="dxa"/>
            <w:tcPrChange w:id="124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25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26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Nước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sốt</w:t>
            </w:r>
            <w:proofErr w:type="spellEnd"/>
          </w:p>
        </w:tc>
      </w:tr>
      <w:tr w:rsidR="002A4750" w:rsidTr="00300ABE">
        <w:trPr>
          <w:trPrChange w:id="12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28" w:author="Cuong Nguyen" w:date="2019-03-26T11:21:00Z">
              <w:tcPr>
                <w:tcW w:w="2337" w:type="dxa"/>
                <w:gridSpan w:val="2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  <w:tcPrChange w:id="129" w:author="Cuong Nguyen" w:date="2019-03-26T11:21:00Z">
              <w:tcPr>
                <w:tcW w:w="2337" w:type="dxa"/>
                <w:gridSpan w:val="3"/>
              </w:tcPr>
            </w:tcPrChange>
          </w:tcPr>
          <w:p w:rsidR="002A4750" w:rsidRPr="000F7F82" w:rsidRDefault="002A4750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0" w:author="Cuong Nguyen" w:date="2019-03-26T11:21:00Z">
              <w:tcPr>
                <w:tcW w:w="2338" w:type="dxa"/>
                <w:gridSpan w:val="2"/>
              </w:tcPr>
            </w:tcPrChange>
          </w:tcPr>
          <w:p w:rsidR="002A4750" w:rsidRDefault="002A4750"/>
        </w:tc>
        <w:tc>
          <w:tcPr>
            <w:tcW w:w="2785" w:type="dxa"/>
            <w:tcPrChange w:id="131" w:author="Cuong Nguyen" w:date="2019-03-26T11:21:00Z">
              <w:tcPr>
                <w:tcW w:w="2338" w:type="dxa"/>
              </w:tcPr>
            </w:tcPrChange>
          </w:tcPr>
          <w:p w:rsidR="002A4750" w:rsidRDefault="002A4750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67BFD" w:rsidTr="00300ABE">
        <w:trPr>
          <w:trPrChange w:id="13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Vacuumed</w:t>
            </w:r>
          </w:p>
        </w:tc>
        <w:tc>
          <w:tcPr>
            <w:tcW w:w="1528" w:type="dxa"/>
            <w:tcPrChange w:id="13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3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Hút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bụi</w:t>
            </w:r>
            <w:proofErr w:type="spellEnd"/>
          </w:p>
        </w:tc>
      </w:tr>
      <w:tr w:rsidR="00367BFD" w:rsidTr="00300ABE">
        <w:trPr>
          <w:trPrChange w:id="13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38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waxed</w:t>
            </w:r>
          </w:p>
        </w:tc>
        <w:tc>
          <w:tcPr>
            <w:tcW w:w="1528" w:type="dxa"/>
            <w:tcPrChange w:id="139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0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1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</w:p>
        </w:tc>
      </w:tr>
      <w:tr w:rsidR="00367BFD" w:rsidTr="00300ABE">
        <w:trPr>
          <w:trPrChange w:id="1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3" w:author="Cuong Nguyen" w:date="2019-03-26T11:21:00Z">
              <w:tcPr>
                <w:tcW w:w="2337" w:type="dxa"/>
                <w:gridSpan w:val="2"/>
              </w:tcPr>
            </w:tcPrChange>
          </w:tcPr>
          <w:p w:rsidR="00367BFD" w:rsidRP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67BFD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polished</w:t>
            </w:r>
          </w:p>
        </w:tc>
        <w:tc>
          <w:tcPr>
            <w:tcW w:w="1528" w:type="dxa"/>
            <w:tcPrChange w:id="144" w:author="Cuong Nguyen" w:date="2019-03-26T11:21:00Z">
              <w:tcPr>
                <w:tcW w:w="2337" w:type="dxa"/>
                <w:gridSpan w:val="3"/>
              </w:tcPr>
            </w:tcPrChange>
          </w:tcPr>
          <w:p w:rsidR="00367BFD" w:rsidRPr="000F7F82" w:rsidRDefault="00367BFD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45" w:author="Cuong Nguyen" w:date="2019-03-26T11:21:00Z">
              <w:tcPr>
                <w:tcW w:w="2338" w:type="dxa"/>
                <w:gridSpan w:val="2"/>
              </w:tcPr>
            </w:tcPrChange>
          </w:tcPr>
          <w:p w:rsidR="00367BFD" w:rsidRDefault="00367BFD"/>
        </w:tc>
        <w:tc>
          <w:tcPr>
            <w:tcW w:w="2785" w:type="dxa"/>
            <w:tcPrChange w:id="146" w:author="Cuong Nguyen" w:date="2019-03-26T11:21:00Z">
              <w:tcPr>
                <w:tcW w:w="2338" w:type="dxa"/>
              </w:tcPr>
            </w:tcPrChange>
          </w:tcPr>
          <w:p w:rsidR="00367BFD" w:rsidRDefault="00367BF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</w:p>
        </w:tc>
      </w:tr>
      <w:tr w:rsidR="00AD31BC" w:rsidTr="00300ABE">
        <w:trPr>
          <w:trPrChange w:id="14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48" w:author="Cuong Nguyen" w:date="2019-03-26T11:21:00Z">
              <w:tcPr>
                <w:tcW w:w="2337" w:type="dxa"/>
                <w:gridSpan w:val="2"/>
              </w:tcPr>
            </w:tcPrChange>
          </w:tcPr>
          <w:p w:rsidR="00AD31BC" w:rsidRPr="00367BFD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AD31BC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piles up</w:t>
            </w:r>
          </w:p>
        </w:tc>
        <w:tc>
          <w:tcPr>
            <w:tcW w:w="1528" w:type="dxa"/>
            <w:tcPrChange w:id="149" w:author="Cuong Nguyen" w:date="2019-03-26T11:21:00Z">
              <w:tcPr>
                <w:tcW w:w="2337" w:type="dxa"/>
                <w:gridSpan w:val="3"/>
              </w:tcPr>
            </w:tcPrChange>
          </w:tcPr>
          <w:p w:rsidR="00AD31BC" w:rsidRPr="000F7F82" w:rsidRDefault="00AD31BC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0" w:author="Cuong Nguyen" w:date="2019-03-26T11:21:00Z">
              <w:tcPr>
                <w:tcW w:w="2338" w:type="dxa"/>
                <w:gridSpan w:val="2"/>
              </w:tcPr>
            </w:tcPrChange>
          </w:tcPr>
          <w:p w:rsidR="00AD31BC" w:rsidRDefault="00AD31BC">
            <w:r>
              <w:t>The dishes piles up in the kitchen</w:t>
            </w:r>
          </w:p>
        </w:tc>
        <w:tc>
          <w:tcPr>
            <w:tcW w:w="2785" w:type="dxa"/>
            <w:tcPrChange w:id="151" w:author="Cuong Nguyen" w:date="2019-03-26T11:21:00Z">
              <w:tcPr>
                <w:tcW w:w="2338" w:type="dxa"/>
              </w:tcPr>
            </w:tcPrChange>
          </w:tcPr>
          <w:p w:rsidR="00AD31BC" w:rsidRDefault="00AD31BC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Chồng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chất</w:t>
            </w:r>
            <w:proofErr w:type="spellEnd"/>
          </w:p>
        </w:tc>
      </w:tr>
      <w:tr w:rsidR="00076F76" w:rsidTr="00300ABE">
        <w:trPr>
          <w:trPrChange w:id="15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3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AD31BC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F76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Wiped</w:t>
            </w:r>
          </w:p>
        </w:tc>
        <w:tc>
          <w:tcPr>
            <w:tcW w:w="1528" w:type="dxa"/>
            <w:tcPrChange w:id="154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55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56" w:author="Cuong Nguyen" w:date="2019-03-26T11:21:00Z">
              <w:tcPr>
                <w:tcW w:w="2338" w:type="dxa"/>
              </w:tcPr>
            </w:tcPrChange>
          </w:tcPr>
          <w:p w:rsidR="00076F76" w:rsidRDefault="00076F76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Lau,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chùi</w:t>
            </w:r>
            <w:proofErr w:type="spellEnd"/>
          </w:p>
        </w:tc>
      </w:tr>
      <w:tr w:rsidR="00076F76" w:rsidTr="00300ABE">
        <w:trPr>
          <w:trPrChange w:id="15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58" w:author="Cuong Nguyen" w:date="2019-03-26T11:21:00Z">
              <w:tcPr>
                <w:tcW w:w="2337" w:type="dxa"/>
                <w:gridSpan w:val="2"/>
              </w:tcPr>
            </w:tcPrChange>
          </w:tcPr>
          <w:p w:rsidR="00076F76" w:rsidRP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871A41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cupboards</w:t>
            </w:r>
          </w:p>
        </w:tc>
        <w:tc>
          <w:tcPr>
            <w:tcW w:w="1528" w:type="dxa"/>
            <w:tcPrChange w:id="159" w:author="Cuong Nguyen" w:date="2019-03-26T11:21:00Z">
              <w:tcPr>
                <w:tcW w:w="2337" w:type="dxa"/>
                <w:gridSpan w:val="3"/>
              </w:tcPr>
            </w:tcPrChange>
          </w:tcPr>
          <w:p w:rsidR="00076F76" w:rsidRPr="000F7F82" w:rsidRDefault="00076F76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0" w:author="Cuong Nguyen" w:date="2019-03-26T11:21:00Z">
              <w:tcPr>
                <w:tcW w:w="2338" w:type="dxa"/>
                <w:gridSpan w:val="2"/>
              </w:tcPr>
            </w:tcPrChange>
          </w:tcPr>
          <w:p w:rsidR="00076F76" w:rsidRDefault="00076F76"/>
        </w:tc>
        <w:tc>
          <w:tcPr>
            <w:tcW w:w="2785" w:type="dxa"/>
            <w:tcPrChange w:id="161" w:author="Cuong Nguyen" w:date="2019-03-26T11:21:00Z">
              <w:tcPr>
                <w:tcW w:w="2338" w:type="dxa"/>
              </w:tcPr>
            </w:tcPrChange>
          </w:tcPr>
          <w:p w:rsidR="00076F76" w:rsidRDefault="00871A41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Tủ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chén</w:t>
            </w:r>
            <w:proofErr w:type="spellEnd"/>
          </w:p>
        </w:tc>
      </w:tr>
      <w:tr w:rsidR="0007633A" w:rsidTr="00300ABE">
        <w:trPr>
          <w:trPrChange w:id="1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3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871A41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07633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Sweep</w:t>
            </w:r>
          </w:p>
        </w:tc>
        <w:tc>
          <w:tcPr>
            <w:tcW w:w="1528" w:type="dxa"/>
            <w:tcPrChange w:id="164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65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66" w:author="Cuong Nguyen" w:date="2019-03-26T11:21:00Z">
              <w:tcPr>
                <w:tcW w:w="2338" w:type="dxa"/>
              </w:tcPr>
            </w:tcPrChange>
          </w:tcPr>
          <w:p w:rsidR="0007633A" w:rsidRDefault="0007633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quét</w:t>
            </w:r>
            <w:proofErr w:type="spellEnd"/>
          </w:p>
        </w:tc>
      </w:tr>
      <w:tr w:rsidR="0007633A" w:rsidTr="00300ABE">
        <w:trPr>
          <w:trPrChange w:id="16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68" w:author="Cuong Nguyen" w:date="2019-03-26T11:21:00Z">
              <w:tcPr>
                <w:tcW w:w="2337" w:type="dxa"/>
                <w:gridSpan w:val="2"/>
              </w:tcPr>
            </w:tcPrChange>
          </w:tcPr>
          <w:p w:rsidR="0007633A" w:rsidRP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5A462A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chores</w:t>
            </w:r>
          </w:p>
        </w:tc>
        <w:tc>
          <w:tcPr>
            <w:tcW w:w="1528" w:type="dxa"/>
            <w:tcPrChange w:id="169" w:author="Cuong Nguyen" w:date="2019-03-26T11:21:00Z">
              <w:tcPr>
                <w:tcW w:w="2337" w:type="dxa"/>
                <w:gridSpan w:val="3"/>
              </w:tcPr>
            </w:tcPrChange>
          </w:tcPr>
          <w:p w:rsidR="0007633A" w:rsidRPr="000F7F82" w:rsidRDefault="0007633A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0" w:author="Cuong Nguyen" w:date="2019-03-26T11:21:00Z">
              <w:tcPr>
                <w:tcW w:w="2338" w:type="dxa"/>
                <w:gridSpan w:val="2"/>
              </w:tcPr>
            </w:tcPrChange>
          </w:tcPr>
          <w:p w:rsidR="0007633A" w:rsidRDefault="0007633A"/>
        </w:tc>
        <w:tc>
          <w:tcPr>
            <w:tcW w:w="2785" w:type="dxa"/>
            <w:tcPrChange w:id="171" w:author="Cuong Nguyen" w:date="2019-03-26T11:21:00Z">
              <w:tcPr>
                <w:tcW w:w="2338" w:type="dxa"/>
              </w:tcPr>
            </w:tcPrChange>
          </w:tcPr>
          <w:p w:rsidR="0007633A" w:rsidRDefault="005A462A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Việc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vật</w:t>
            </w:r>
            <w:proofErr w:type="spellEnd"/>
          </w:p>
        </w:tc>
      </w:tr>
      <w:tr w:rsidR="009942DB" w:rsidTr="00300ABE">
        <w:trPr>
          <w:trPrChange w:id="17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3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Lession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20:</w:t>
            </w:r>
          </w:p>
        </w:tc>
        <w:tc>
          <w:tcPr>
            <w:tcW w:w="1528" w:type="dxa"/>
            <w:tcPrChange w:id="174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75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76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9942DB" w:rsidTr="00300ABE">
        <w:trPr>
          <w:trPrChange w:id="17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78" w:author="Cuong Nguyen" w:date="2019-03-26T11:21:00Z">
              <w:tcPr>
                <w:tcW w:w="2337" w:type="dxa"/>
                <w:gridSpan w:val="2"/>
              </w:tcPr>
            </w:tcPrChange>
          </w:tcPr>
          <w:p w:rsidR="009942DB" w:rsidRPr="005A462A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9942DB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 furniture</w:t>
            </w:r>
          </w:p>
        </w:tc>
        <w:tc>
          <w:tcPr>
            <w:tcW w:w="1528" w:type="dxa"/>
            <w:tcPrChange w:id="179" w:author="Cuong Nguyen" w:date="2019-03-26T11:21:00Z">
              <w:tcPr>
                <w:tcW w:w="2337" w:type="dxa"/>
                <w:gridSpan w:val="3"/>
              </w:tcPr>
            </w:tcPrChange>
          </w:tcPr>
          <w:p w:rsidR="009942DB" w:rsidRPr="000F7F82" w:rsidRDefault="009942DB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0" w:author="Cuong Nguyen" w:date="2019-03-26T11:21:00Z">
              <w:tcPr>
                <w:tcW w:w="2338" w:type="dxa"/>
                <w:gridSpan w:val="2"/>
              </w:tcPr>
            </w:tcPrChange>
          </w:tcPr>
          <w:p w:rsidR="009942DB" w:rsidRDefault="009942DB"/>
        </w:tc>
        <w:tc>
          <w:tcPr>
            <w:tcW w:w="2785" w:type="dxa"/>
            <w:tcPrChange w:id="181" w:author="Cuong Nguyen" w:date="2019-03-26T11:21:00Z">
              <w:tcPr>
                <w:tcW w:w="2338" w:type="dxa"/>
              </w:tcPr>
            </w:tcPrChange>
          </w:tcPr>
          <w:p w:rsidR="009942DB" w:rsidRDefault="009942D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Đồ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gỗ</w:t>
            </w:r>
            <w:proofErr w:type="spellEnd"/>
          </w:p>
        </w:tc>
      </w:tr>
      <w:tr w:rsidR="0037247F" w:rsidTr="00300ABE">
        <w:trPr>
          <w:trPrChange w:id="18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Pr="009942DB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Lawn</w:t>
            </w:r>
          </w:p>
        </w:tc>
        <w:tc>
          <w:tcPr>
            <w:tcW w:w="1528" w:type="dxa"/>
            <w:tcPrChange w:id="18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8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86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  <w:proofErr w:type="spellEnd"/>
          </w:p>
        </w:tc>
      </w:tr>
      <w:tr w:rsidR="0037247F" w:rsidTr="00300ABE">
        <w:trPr>
          <w:trPrChange w:id="18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88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Bulb</w:t>
            </w:r>
          </w:p>
        </w:tc>
        <w:tc>
          <w:tcPr>
            <w:tcW w:w="1528" w:type="dxa"/>
            <w:tcPrChange w:id="189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0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1" w:author="Cuong Nguyen" w:date="2019-03-26T11:21:00Z">
              <w:tcPr>
                <w:tcW w:w="2338" w:type="dxa"/>
              </w:tcPr>
            </w:tcPrChange>
          </w:tcPr>
          <w:p w:rsidR="0037247F" w:rsidRDefault="003724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Bóng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đèn</w:t>
            </w:r>
            <w:proofErr w:type="spellEnd"/>
          </w:p>
        </w:tc>
      </w:tr>
      <w:tr w:rsidR="0037247F" w:rsidTr="00300ABE">
        <w:trPr>
          <w:trPrChange w:id="19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3" w:author="Cuong Nguyen" w:date="2019-03-26T11:21:00Z">
              <w:tcPr>
                <w:tcW w:w="2337" w:type="dxa"/>
                <w:gridSpan w:val="2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weeded</w:t>
            </w:r>
          </w:p>
        </w:tc>
        <w:tc>
          <w:tcPr>
            <w:tcW w:w="1528" w:type="dxa"/>
            <w:tcPrChange w:id="194" w:author="Cuong Nguyen" w:date="2019-03-26T11:21:00Z">
              <w:tcPr>
                <w:tcW w:w="2337" w:type="dxa"/>
                <w:gridSpan w:val="3"/>
              </w:tcPr>
            </w:tcPrChange>
          </w:tcPr>
          <w:p w:rsidR="0037247F" w:rsidRPr="000F7F82" w:rsidRDefault="0037247F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95" w:author="Cuong Nguyen" w:date="2019-03-26T11:21:00Z">
              <w:tcPr>
                <w:tcW w:w="2338" w:type="dxa"/>
                <w:gridSpan w:val="2"/>
              </w:tcPr>
            </w:tcPrChange>
          </w:tcPr>
          <w:p w:rsidR="0037247F" w:rsidRDefault="0037247F"/>
        </w:tc>
        <w:tc>
          <w:tcPr>
            <w:tcW w:w="2785" w:type="dxa"/>
            <w:tcPrChange w:id="196" w:author="Cuong Nguyen" w:date="2019-03-26T11:21:00Z">
              <w:tcPr>
                <w:tcW w:w="2338" w:type="dxa"/>
              </w:tcPr>
            </w:tcPrChange>
          </w:tcPr>
          <w:p w:rsidR="0037247F" w:rsidRDefault="002723ED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Làm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cỏ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nhổ</w:t>
            </w:r>
            <w:proofErr w:type="spellEnd"/>
          </w:p>
        </w:tc>
      </w:tr>
      <w:tr w:rsidR="00565EFE" w:rsidTr="00300ABE">
        <w:trPr>
          <w:trPrChange w:id="19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19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3F0A7F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lastRenderedPageBreak/>
              <w:t>recess</w:t>
            </w:r>
          </w:p>
        </w:tc>
        <w:tc>
          <w:tcPr>
            <w:tcW w:w="1528" w:type="dxa"/>
            <w:tcPrChange w:id="199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0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1" w:author="Cuong Nguyen" w:date="2019-03-26T11:21:00Z">
              <w:tcPr>
                <w:tcW w:w="2338" w:type="dxa"/>
              </w:tcPr>
            </w:tcPrChange>
          </w:tcPr>
          <w:p w:rsidR="00565EFE" w:rsidRDefault="003F0A7F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Giờ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nghỉ</w:t>
            </w:r>
            <w:proofErr w:type="spellEnd"/>
          </w:p>
        </w:tc>
      </w:tr>
      <w:tr w:rsidR="00565EFE" w:rsidTr="00300ABE">
        <w:trPr>
          <w:trPrChange w:id="20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 w:rsidRPr="007E0D64"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supper</w:t>
            </w:r>
          </w:p>
        </w:tc>
        <w:tc>
          <w:tcPr>
            <w:tcW w:w="1528" w:type="dxa"/>
            <w:tcPrChange w:id="20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0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06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Bửa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ăn</w:t>
            </w:r>
            <w:proofErr w:type="spellEnd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tối</w:t>
            </w:r>
            <w:proofErr w:type="spellEnd"/>
          </w:p>
        </w:tc>
      </w:tr>
      <w:tr w:rsidR="00565EFE" w:rsidTr="00300ABE">
        <w:trPr>
          <w:trPrChange w:id="207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08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9" w:author="Cuong Nguyen" w:date="2019-03-26T10:42:00Z">
              <w:r w:rsidRPr="007E0D64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bacon and eggs</w:t>
              </w:r>
            </w:ins>
          </w:p>
        </w:tc>
        <w:tc>
          <w:tcPr>
            <w:tcW w:w="1528" w:type="dxa"/>
            <w:tcPrChange w:id="210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1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2" w:author="Cuong Nguyen" w:date="2019-03-26T11:21:00Z">
              <w:tcPr>
                <w:tcW w:w="2338" w:type="dxa"/>
              </w:tcPr>
            </w:tcPrChange>
          </w:tcPr>
          <w:p w:rsidR="00565EFE" w:rsidRDefault="007E0D64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13" w:author="Cuong Nguyen" w:date="2019-03-26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khói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trứng</w:t>
              </w:r>
            </w:ins>
            <w:proofErr w:type="spellEnd"/>
          </w:p>
        </w:tc>
      </w:tr>
      <w:tr w:rsidR="00565EFE" w:rsidTr="00300ABE">
        <w:trPr>
          <w:trPrChange w:id="21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15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16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Pack</w:t>
              </w:r>
            </w:ins>
          </w:p>
        </w:tc>
        <w:tc>
          <w:tcPr>
            <w:tcW w:w="1528" w:type="dxa"/>
            <w:tcPrChange w:id="217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18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19" w:author="Cuong Nguyen" w:date="2019-03-26T11:21:00Z">
              <w:tcPr>
                <w:tcW w:w="2338" w:type="dxa"/>
              </w:tcPr>
            </w:tcPrChange>
          </w:tcPr>
          <w:p w:rsidR="00565EFE" w:rsidRDefault="002D6508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0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gói</w:t>
              </w:r>
            </w:ins>
            <w:proofErr w:type="spellEnd"/>
          </w:p>
        </w:tc>
      </w:tr>
      <w:tr w:rsidR="00565EFE" w:rsidTr="00300ABE">
        <w:trPr>
          <w:trPrChange w:id="221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2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23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Tuna</w:t>
              </w:r>
            </w:ins>
          </w:p>
        </w:tc>
        <w:tc>
          <w:tcPr>
            <w:tcW w:w="1528" w:type="dxa"/>
            <w:tcPrChange w:id="224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25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26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27" w:author="Cuong Nguyen" w:date="2019-03-26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ngừ</w:t>
              </w:r>
            </w:ins>
            <w:proofErr w:type="spellEnd"/>
          </w:p>
        </w:tc>
      </w:tr>
      <w:tr w:rsidR="00565EFE" w:rsidTr="00300ABE">
        <w:trPr>
          <w:trPrChange w:id="22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29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0" w:author="Cuong Nguyen" w:date="2019-03-26T10:43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roast beef</w:t>
              </w:r>
            </w:ins>
          </w:p>
        </w:tc>
        <w:tc>
          <w:tcPr>
            <w:tcW w:w="1528" w:type="dxa"/>
            <w:tcPrChange w:id="231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2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33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34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</w:ins>
            <w:proofErr w:type="spellEnd"/>
          </w:p>
        </w:tc>
      </w:tr>
      <w:tr w:rsidR="00565EFE" w:rsidTr="00300ABE">
        <w:trPr>
          <w:trPrChange w:id="235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36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37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Ham</w:t>
              </w:r>
            </w:ins>
          </w:p>
        </w:tc>
        <w:tc>
          <w:tcPr>
            <w:tcW w:w="1528" w:type="dxa"/>
            <w:tcPrChange w:id="238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39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0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41" w:author="Cuong Nguyen" w:date="2019-03-26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Giăm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bông</w:t>
              </w:r>
            </w:ins>
            <w:proofErr w:type="spellEnd"/>
          </w:p>
        </w:tc>
      </w:tr>
      <w:tr w:rsidR="00565EFE" w:rsidTr="00300ABE">
        <w:trPr>
          <w:trPrChange w:id="24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43" w:author="Cuong Nguyen" w:date="2019-03-26T11:21:00Z">
              <w:tcPr>
                <w:tcW w:w="2337" w:type="dxa"/>
                <w:gridSpan w:val="2"/>
              </w:tcPr>
            </w:tcPrChange>
          </w:tcPr>
          <w:p w:rsidR="00565EFE" w:rsidRDefault="00565EFE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  <w:ins w:id="244" w:author="Cuong Nguyen" w:date="2019-03-26T10:45:00Z">
              <w:r w:rsidR="007D728B"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Jam</w:t>
              </w:r>
            </w:ins>
          </w:p>
        </w:tc>
        <w:tc>
          <w:tcPr>
            <w:tcW w:w="1528" w:type="dxa"/>
            <w:tcPrChange w:id="245" w:author="Cuong Nguyen" w:date="2019-03-26T11:21:00Z">
              <w:tcPr>
                <w:tcW w:w="2337" w:type="dxa"/>
                <w:gridSpan w:val="3"/>
              </w:tcPr>
            </w:tcPrChange>
          </w:tcPr>
          <w:p w:rsidR="00565EFE" w:rsidRPr="000F7F82" w:rsidRDefault="00565EFE" w:rsidP="00AD0A3E">
            <w:pPr>
              <w:spacing w:line="330" w:lineRule="atLeast"/>
              <w:rPr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46" w:author="Cuong Nguyen" w:date="2019-03-26T11:21:00Z">
              <w:tcPr>
                <w:tcW w:w="2338" w:type="dxa"/>
                <w:gridSpan w:val="2"/>
              </w:tcPr>
            </w:tcPrChange>
          </w:tcPr>
          <w:p w:rsidR="00565EFE" w:rsidRDefault="00565EFE"/>
        </w:tc>
        <w:tc>
          <w:tcPr>
            <w:tcW w:w="2785" w:type="dxa"/>
            <w:tcPrChange w:id="247" w:author="Cuong Nguyen" w:date="2019-03-26T11:21:00Z">
              <w:tcPr>
                <w:tcW w:w="2338" w:type="dxa"/>
              </w:tcPr>
            </w:tcPrChange>
          </w:tcPr>
          <w:p w:rsidR="00565EFE" w:rsidRDefault="007D728B">
            <w:pPr>
              <w:rPr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48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Mức</w:t>
              </w:r>
            </w:ins>
            <w:proofErr w:type="spellEnd"/>
          </w:p>
        </w:tc>
      </w:tr>
      <w:tr w:rsidR="007D728B" w:rsidTr="00300ABE">
        <w:trPr>
          <w:ins w:id="249" w:author="Cuong Nguyen" w:date="2019-03-26T10:45:00Z"/>
          <w:trPrChange w:id="25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5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52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53" w:author="Cuong Nguyen" w:date="2019-03-26T10:45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Stew</w:t>
              </w:r>
            </w:ins>
          </w:p>
        </w:tc>
        <w:tc>
          <w:tcPr>
            <w:tcW w:w="1528" w:type="dxa"/>
            <w:tcPrChange w:id="25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55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5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57" w:author="Cuong Nguyen" w:date="2019-03-26T10:45:00Z"/>
              </w:rPr>
            </w:pPr>
          </w:p>
        </w:tc>
        <w:tc>
          <w:tcPr>
            <w:tcW w:w="2785" w:type="dxa"/>
            <w:tcPrChange w:id="25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59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60" w:author="Cuong Nguyen" w:date="2019-03-26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  <w:proofErr w:type="spellEnd"/>
            </w:ins>
          </w:p>
        </w:tc>
      </w:tr>
      <w:tr w:rsidR="007D728B" w:rsidTr="00300ABE">
        <w:trPr>
          <w:ins w:id="261" w:author="Cuong Nguyen" w:date="2019-03-26T10:45:00Z"/>
          <w:trPrChange w:id="26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6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64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65" w:author="Cuong Nguyen" w:date="2019-03-26T10:46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casserole dish</w:t>
              </w:r>
            </w:ins>
          </w:p>
        </w:tc>
        <w:tc>
          <w:tcPr>
            <w:tcW w:w="1528" w:type="dxa"/>
            <w:tcPrChange w:id="26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67" w:author="Cuong Nguyen" w:date="2019-03-26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6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69" w:author="Cuong Nguyen" w:date="2019-03-26T10:45:00Z"/>
              </w:rPr>
            </w:pPr>
          </w:p>
        </w:tc>
        <w:tc>
          <w:tcPr>
            <w:tcW w:w="2785" w:type="dxa"/>
            <w:tcPrChange w:id="27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71" w:author="Cuong Nguyen" w:date="2019-03-26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72" w:author="Cuong Nguyen" w:date="2019-03-26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Hầm</w:t>
              </w:r>
            </w:ins>
            <w:proofErr w:type="spellEnd"/>
          </w:p>
        </w:tc>
      </w:tr>
      <w:tr w:rsidR="007D728B" w:rsidTr="00300ABE">
        <w:trPr>
          <w:ins w:id="273" w:author="Cuong Nguyen" w:date="2019-03-26T10:46:00Z"/>
          <w:trPrChange w:id="27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7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276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77" w:author="Cuong Nguyen" w:date="2019-03-26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Fork</w:t>
              </w:r>
            </w:ins>
          </w:p>
        </w:tc>
        <w:tc>
          <w:tcPr>
            <w:tcW w:w="1528" w:type="dxa"/>
            <w:tcPrChange w:id="27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79" w:author="Cuong Nguyen" w:date="2019-03-26T10:4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8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81" w:author="Cuong Nguyen" w:date="2019-03-26T10:46:00Z"/>
              </w:rPr>
            </w:pPr>
          </w:p>
        </w:tc>
        <w:tc>
          <w:tcPr>
            <w:tcW w:w="2785" w:type="dxa"/>
            <w:tcPrChange w:id="28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83" w:author="Cuong Nguyen" w:date="2019-03-26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4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Nia</w:t>
              </w:r>
            </w:ins>
          </w:p>
        </w:tc>
      </w:tr>
      <w:tr w:rsidR="007D728B" w:rsidTr="00300ABE">
        <w:trPr>
          <w:ins w:id="285" w:author="Cuong Nguyen" w:date="2019-03-26T10:47:00Z"/>
          <w:trPrChange w:id="28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8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288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89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Knife</w:t>
              </w:r>
            </w:ins>
          </w:p>
        </w:tc>
        <w:tc>
          <w:tcPr>
            <w:tcW w:w="1528" w:type="dxa"/>
            <w:tcPrChange w:id="29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291" w:author="Cuong Nguyen" w:date="2019-03-26T10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29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293" w:author="Cuong Nguyen" w:date="2019-03-26T10:47:00Z"/>
              </w:rPr>
            </w:pPr>
          </w:p>
        </w:tc>
        <w:tc>
          <w:tcPr>
            <w:tcW w:w="2785" w:type="dxa"/>
            <w:tcPrChange w:id="29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295" w:author="Cuong Nguyen" w:date="2019-03-26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96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Dao</w:t>
              </w:r>
            </w:ins>
          </w:p>
        </w:tc>
      </w:tr>
      <w:tr w:rsidR="007D728B" w:rsidTr="00300ABE">
        <w:trPr>
          <w:ins w:id="297" w:author="Cuong Nguyen" w:date="2019-03-26T10:48:00Z"/>
          <w:trPrChange w:id="29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299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00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01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Spoon</w:t>
              </w:r>
            </w:ins>
          </w:p>
        </w:tc>
        <w:tc>
          <w:tcPr>
            <w:tcW w:w="1528" w:type="dxa"/>
            <w:tcPrChange w:id="302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03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04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05" w:author="Cuong Nguyen" w:date="2019-03-26T10:48:00Z"/>
              </w:rPr>
            </w:pPr>
          </w:p>
        </w:tc>
        <w:tc>
          <w:tcPr>
            <w:tcW w:w="2785" w:type="dxa"/>
            <w:tcPrChange w:id="306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07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08" w:author="Cuong Nguyen" w:date="2019-03-26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Muỗng</w:t>
              </w:r>
              <w:proofErr w:type="spellEnd"/>
            </w:ins>
          </w:p>
        </w:tc>
      </w:tr>
      <w:tr w:rsidR="007D728B" w:rsidTr="00300ABE">
        <w:trPr>
          <w:ins w:id="309" w:author="Cuong Nguyen" w:date="2019-03-26T10:48:00Z"/>
          <w:trPrChange w:id="310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11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Default="007D728B">
            <w:pPr>
              <w:rPr>
                <w:ins w:id="312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13" w:author="Cuong Nguyen" w:date="2019-03-26T10:58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Dull</w:t>
              </w:r>
            </w:ins>
          </w:p>
        </w:tc>
        <w:tc>
          <w:tcPr>
            <w:tcW w:w="1528" w:type="dxa"/>
            <w:tcPrChange w:id="314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15" w:author="Cuong Nguyen" w:date="2019-03-26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16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17" w:author="Cuong Nguyen" w:date="2019-03-26T10:48:00Z"/>
              </w:rPr>
            </w:pPr>
          </w:p>
        </w:tc>
        <w:tc>
          <w:tcPr>
            <w:tcW w:w="2785" w:type="dxa"/>
            <w:tcPrChange w:id="318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19" w:author="Cuong Nguyen" w:date="2019-03-26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20" w:author="Cuong Nguyen" w:date="2019-03-26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Chán</w:t>
              </w:r>
            </w:ins>
            <w:proofErr w:type="spellEnd"/>
          </w:p>
        </w:tc>
      </w:tr>
      <w:tr w:rsidR="007D728B" w:rsidTr="00300ABE">
        <w:trPr>
          <w:ins w:id="321" w:author="Cuong Nguyen" w:date="2019-03-26T10:58:00Z"/>
          <w:trPrChange w:id="322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23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24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25" w:author="Cuong Nguyen" w:date="2019-03-26T10:59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Hail</w:t>
              </w:r>
            </w:ins>
          </w:p>
        </w:tc>
        <w:tc>
          <w:tcPr>
            <w:tcW w:w="1528" w:type="dxa"/>
            <w:tcPrChange w:id="326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27" w:author="Cuong Nguyen" w:date="2019-03-26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28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29" w:author="Cuong Nguyen" w:date="2019-03-26T10:58:00Z"/>
              </w:rPr>
            </w:pPr>
          </w:p>
        </w:tc>
        <w:tc>
          <w:tcPr>
            <w:tcW w:w="2785" w:type="dxa"/>
            <w:tcPrChange w:id="330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31" w:author="Cuong Nguyen" w:date="2019-03-26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32" w:author="Cuong Nguyen" w:date="2019-03-26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</w:ins>
            <w:proofErr w:type="spellEnd"/>
          </w:p>
        </w:tc>
      </w:tr>
      <w:tr w:rsidR="007D728B" w:rsidTr="00300ABE">
        <w:trPr>
          <w:ins w:id="333" w:author="Cuong Nguyen" w:date="2019-03-26T10:59:00Z"/>
          <w:trPrChange w:id="334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35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36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37" w:author="Cuong Nguyen" w:date="2019-03-26T11:00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snow flurries</w:t>
              </w:r>
            </w:ins>
          </w:p>
        </w:tc>
        <w:tc>
          <w:tcPr>
            <w:tcW w:w="1528" w:type="dxa"/>
            <w:tcPrChange w:id="338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39" w:author="Cuong Nguyen" w:date="2019-03-26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40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41" w:author="Cuong Nguyen" w:date="2019-03-26T10:59:00Z"/>
              </w:rPr>
            </w:pPr>
          </w:p>
        </w:tc>
        <w:tc>
          <w:tcPr>
            <w:tcW w:w="2785" w:type="dxa"/>
            <w:tcPrChange w:id="342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43" w:author="Cuong Nguyen" w:date="2019-03-26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44" w:author="Cuong Nguyen" w:date="2019-03-26T11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tuyết</w:t>
              </w:r>
            </w:ins>
            <w:proofErr w:type="spellEnd"/>
          </w:p>
        </w:tc>
      </w:tr>
      <w:tr w:rsidR="007D728B" w:rsidTr="00300ABE">
        <w:trPr>
          <w:ins w:id="345" w:author="Cuong Nguyen" w:date="2019-03-26T11:00:00Z"/>
          <w:trPrChange w:id="346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47" w:author="Cuong Nguyen" w:date="2019-03-26T11:21:00Z">
              <w:tcPr>
                <w:tcW w:w="2337" w:type="dxa"/>
                <w:gridSpan w:val="2"/>
              </w:tcPr>
            </w:tcPrChange>
          </w:tcPr>
          <w:p w:rsidR="007D728B" w:rsidRPr="007D728B" w:rsidRDefault="007D728B">
            <w:pPr>
              <w:rPr>
                <w:ins w:id="348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49" w:author="Cuong Nguyen" w:date="2019-03-26T11:01:00Z">
              <w:r w:rsidRPr="007D728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light dusting</w:t>
              </w:r>
            </w:ins>
          </w:p>
        </w:tc>
        <w:tc>
          <w:tcPr>
            <w:tcW w:w="1528" w:type="dxa"/>
            <w:tcPrChange w:id="350" w:author="Cuong Nguyen" w:date="2019-03-26T11:21:00Z">
              <w:tcPr>
                <w:tcW w:w="2337" w:type="dxa"/>
                <w:gridSpan w:val="3"/>
              </w:tcPr>
            </w:tcPrChange>
          </w:tcPr>
          <w:p w:rsidR="007D728B" w:rsidRPr="000F7F82" w:rsidRDefault="007D728B" w:rsidP="00AD0A3E">
            <w:pPr>
              <w:spacing w:line="330" w:lineRule="atLeast"/>
              <w:rPr>
                <w:ins w:id="351" w:author="Cuong Nguyen" w:date="2019-03-26T11:0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52" w:author="Cuong Nguyen" w:date="2019-03-26T11:21:00Z">
              <w:tcPr>
                <w:tcW w:w="2338" w:type="dxa"/>
                <w:gridSpan w:val="2"/>
              </w:tcPr>
            </w:tcPrChange>
          </w:tcPr>
          <w:p w:rsidR="007D728B" w:rsidRDefault="007D728B">
            <w:pPr>
              <w:rPr>
                <w:ins w:id="353" w:author="Cuong Nguyen" w:date="2019-03-26T11:00:00Z"/>
              </w:rPr>
            </w:pPr>
          </w:p>
        </w:tc>
        <w:tc>
          <w:tcPr>
            <w:tcW w:w="2785" w:type="dxa"/>
            <w:tcPrChange w:id="354" w:author="Cuong Nguyen" w:date="2019-03-26T11:21:00Z">
              <w:tcPr>
                <w:tcW w:w="2338" w:type="dxa"/>
              </w:tcPr>
            </w:tcPrChange>
          </w:tcPr>
          <w:p w:rsidR="007D728B" w:rsidRDefault="007D728B">
            <w:pPr>
              <w:rPr>
                <w:ins w:id="355" w:author="Cuong Nguyen" w:date="2019-03-26T11:0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56" w:author="Cuong Nguyen" w:date="2019-03-26T11:0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Bụi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nhẹ</w:t>
              </w:r>
            </w:ins>
            <w:proofErr w:type="spellEnd"/>
          </w:p>
        </w:tc>
      </w:tr>
      <w:tr w:rsidR="00972F6B" w:rsidTr="00300ABE">
        <w:trPr>
          <w:ins w:id="357" w:author="Cuong Nguyen" w:date="2019-03-26T11:02:00Z"/>
          <w:trPrChange w:id="358" w:author="Cuong Nguyen" w:date="2019-03-26T11:21:00Z">
            <w:trPr>
              <w:gridAfter w:val="0"/>
            </w:trPr>
          </w:trPrChange>
        </w:trPr>
        <w:tc>
          <w:tcPr>
            <w:tcW w:w="2337" w:type="dxa"/>
            <w:tcPrChange w:id="359" w:author="Cuong Nguyen" w:date="2019-03-26T11:21:00Z">
              <w:tcPr>
                <w:tcW w:w="2337" w:type="dxa"/>
                <w:gridSpan w:val="2"/>
              </w:tcPr>
            </w:tcPrChange>
          </w:tcPr>
          <w:p w:rsidR="00972F6B" w:rsidRPr="007D728B" w:rsidRDefault="00972F6B">
            <w:pPr>
              <w:rPr>
                <w:ins w:id="360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61" w:author="Cuong Nguyen" w:date="2019-03-26T11:02:00Z">
              <w:r w:rsidRPr="00972F6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Blizzard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– snowstorm</w:t>
              </w:r>
            </w:ins>
          </w:p>
        </w:tc>
        <w:tc>
          <w:tcPr>
            <w:tcW w:w="1528" w:type="dxa"/>
            <w:tcPrChange w:id="362" w:author="Cuong Nguyen" w:date="2019-03-26T11:21:00Z">
              <w:tcPr>
                <w:tcW w:w="2337" w:type="dxa"/>
                <w:gridSpan w:val="3"/>
              </w:tcPr>
            </w:tcPrChange>
          </w:tcPr>
          <w:p w:rsidR="00972F6B" w:rsidRPr="000F7F82" w:rsidRDefault="00972F6B" w:rsidP="00AD0A3E">
            <w:pPr>
              <w:spacing w:line="330" w:lineRule="atLeast"/>
              <w:rPr>
                <w:ins w:id="363" w:author="Cuong Nguyen" w:date="2019-03-26T11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364" w:author="Cuong Nguyen" w:date="2019-03-26T11:21:00Z">
              <w:tcPr>
                <w:tcW w:w="2338" w:type="dxa"/>
                <w:gridSpan w:val="2"/>
              </w:tcPr>
            </w:tcPrChange>
          </w:tcPr>
          <w:p w:rsidR="00972F6B" w:rsidRDefault="00972F6B">
            <w:pPr>
              <w:rPr>
                <w:ins w:id="365" w:author="Cuong Nguyen" w:date="2019-03-26T11:02:00Z"/>
              </w:rPr>
            </w:pPr>
          </w:p>
        </w:tc>
        <w:tc>
          <w:tcPr>
            <w:tcW w:w="2785" w:type="dxa"/>
            <w:tcPrChange w:id="366" w:author="Cuong Nguyen" w:date="2019-03-26T11:21:00Z">
              <w:tcPr>
                <w:tcW w:w="2338" w:type="dxa"/>
              </w:tcPr>
            </w:tcPrChange>
          </w:tcPr>
          <w:p w:rsidR="00972F6B" w:rsidRDefault="00972F6B">
            <w:pPr>
              <w:rPr>
                <w:ins w:id="367" w:author="Cuong Nguyen" w:date="2019-03-26T11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68" w:author="Cuong Nguyen" w:date="2019-03-26T11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Bão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tuyế</w:t>
              </w:r>
              <w:r w:rsidR="006364F6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</w:t>
              </w:r>
              <w:proofErr w:type="spellEnd"/>
            </w:ins>
          </w:p>
        </w:tc>
      </w:tr>
      <w:tr w:rsidR="00300ABE" w:rsidTr="00300ABE">
        <w:trPr>
          <w:ins w:id="369" w:author="Cuong Nguyen" w:date="2019-03-26T11:22:00Z"/>
        </w:trPr>
        <w:tc>
          <w:tcPr>
            <w:tcW w:w="2337" w:type="dxa"/>
          </w:tcPr>
          <w:p w:rsidR="00300ABE" w:rsidRPr="00972F6B" w:rsidRDefault="00300ABE">
            <w:pPr>
              <w:rPr>
                <w:ins w:id="370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1" w:author="Cuong Nguyen" w:date="2019-03-26T11:29:00Z">
              <w:r w:rsidRPr="00300ABE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Residence</w:t>
              </w:r>
            </w:ins>
          </w:p>
        </w:tc>
        <w:tc>
          <w:tcPr>
            <w:tcW w:w="1528" w:type="dxa"/>
          </w:tcPr>
          <w:p w:rsidR="00300ABE" w:rsidRPr="000F7F82" w:rsidRDefault="00300ABE" w:rsidP="00AD0A3E">
            <w:pPr>
              <w:spacing w:line="330" w:lineRule="atLeast"/>
              <w:rPr>
                <w:ins w:id="372" w:author="Cuong Nguyen" w:date="2019-03-26T11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00ABE" w:rsidRDefault="00300ABE">
            <w:pPr>
              <w:rPr>
                <w:ins w:id="373" w:author="Cuong Nguyen" w:date="2019-03-26T11:22:00Z"/>
              </w:rPr>
            </w:pPr>
          </w:p>
        </w:tc>
        <w:tc>
          <w:tcPr>
            <w:tcW w:w="2785" w:type="dxa"/>
          </w:tcPr>
          <w:p w:rsidR="00300ABE" w:rsidRDefault="00300ABE">
            <w:pPr>
              <w:rPr>
                <w:ins w:id="374" w:author="Cuong Nguyen" w:date="2019-03-26T11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75" w:author="Cuong Nguyen" w:date="2019-03-26T11:2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cư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chú</w:t>
              </w:r>
            </w:ins>
            <w:proofErr w:type="spellEnd"/>
          </w:p>
        </w:tc>
      </w:tr>
      <w:tr w:rsidR="00D31813" w:rsidTr="00300ABE">
        <w:trPr>
          <w:ins w:id="376" w:author="Cuong Nguyen" w:date="2019-03-27T10:45:00Z"/>
        </w:trPr>
        <w:tc>
          <w:tcPr>
            <w:tcW w:w="2337" w:type="dxa"/>
          </w:tcPr>
          <w:p w:rsidR="00D31813" w:rsidRPr="00300ABE" w:rsidRDefault="00D31813">
            <w:pPr>
              <w:rPr>
                <w:ins w:id="377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78" w:author="Cuong Nguyen" w:date="2019-03-27T10:56:00Z">
              <w:r w:rsidRPr="00D31813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Continent</w:t>
              </w:r>
            </w:ins>
          </w:p>
        </w:tc>
        <w:tc>
          <w:tcPr>
            <w:tcW w:w="1528" w:type="dxa"/>
          </w:tcPr>
          <w:p w:rsidR="00D31813" w:rsidRPr="000F7F82" w:rsidRDefault="00D31813" w:rsidP="00AD0A3E">
            <w:pPr>
              <w:spacing w:line="330" w:lineRule="atLeast"/>
              <w:rPr>
                <w:ins w:id="379" w:author="Cuong Nguyen" w:date="2019-03-27T10:4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31813" w:rsidRDefault="00D31813">
            <w:pPr>
              <w:rPr>
                <w:ins w:id="380" w:author="Cuong Nguyen" w:date="2019-03-27T10:45:00Z"/>
              </w:rPr>
            </w:pPr>
          </w:p>
        </w:tc>
        <w:tc>
          <w:tcPr>
            <w:tcW w:w="2785" w:type="dxa"/>
          </w:tcPr>
          <w:p w:rsidR="00D31813" w:rsidRDefault="00D31813">
            <w:pPr>
              <w:rPr>
                <w:ins w:id="381" w:author="Cuong Nguyen" w:date="2019-03-2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82" w:author="Cuong Nguyen" w:date="2019-03-27T10:5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địa</w:t>
              </w:r>
              <w:proofErr w:type="spellEnd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châu</w:t>
              </w:r>
              <w:proofErr w:type="spellEnd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C225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lục</w:t>
              </w:r>
            </w:ins>
            <w:proofErr w:type="spellEnd"/>
          </w:p>
        </w:tc>
      </w:tr>
      <w:tr w:rsidR="002258B9" w:rsidTr="00300ABE">
        <w:trPr>
          <w:ins w:id="383" w:author="Cuong Nguyen" w:date="2019-03-27T10:57:00Z"/>
        </w:trPr>
        <w:tc>
          <w:tcPr>
            <w:tcW w:w="2337" w:type="dxa"/>
          </w:tcPr>
          <w:p w:rsidR="002258B9" w:rsidRPr="00D31813" w:rsidRDefault="002258B9">
            <w:pPr>
              <w:rPr>
                <w:ins w:id="384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85" w:author="Cuong Nguyen" w:date="2019-03-27T10:57:00Z">
              <w:r w:rsidRPr="002258B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Clarinet</w:t>
              </w:r>
            </w:ins>
          </w:p>
        </w:tc>
        <w:tc>
          <w:tcPr>
            <w:tcW w:w="1528" w:type="dxa"/>
          </w:tcPr>
          <w:p w:rsidR="002258B9" w:rsidRPr="000F7F82" w:rsidRDefault="002258B9" w:rsidP="00AD0A3E">
            <w:pPr>
              <w:spacing w:line="330" w:lineRule="atLeast"/>
              <w:rPr>
                <w:ins w:id="386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258B9" w:rsidRDefault="002258B9">
            <w:pPr>
              <w:rPr>
                <w:ins w:id="387" w:author="Cuong Nguyen" w:date="2019-03-27T10:57:00Z"/>
              </w:rPr>
            </w:pPr>
          </w:p>
        </w:tc>
        <w:tc>
          <w:tcPr>
            <w:tcW w:w="2785" w:type="dxa"/>
          </w:tcPr>
          <w:p w:rsidR="002258B9" w:rsidRDefault="002258B9">
            <w:pPr>
              <w:rPr>
                <w:ins w:id="388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389" w:author="Cuong Nguyen" w:date="2019-03-27T10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Thổi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  <w:proofErr w:type="spellEnd"/>
            </w:ins>
          </w:p>
        </w:tc>
      </w:tr>
      <w:tr w:rsidR="00875AFA" w:rsidTr="00300ABE">
        <w:trPr>
          <w:ins w:id="390" w:author="Cuong Nguyen" w:date="2019-03-27T10:57:00Z"/>
        </w:trPr>
        <w:tc>
          <w:tcPr>
            <w:tcW w:w="2337" w:type="dxa"/>
          </w:tcPr>
          <w:p w:rsidR="00875AFA" w:rsidRPr="002258B9" w:rsidRDefault="00875AFA">
            <w:pPr>
              <w:rPr>
                <w:ins w:id="391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2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Addition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3" w:author="Cuong Nguyen" w:date="2019-03-27T10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394" w:author="Cuong Nguyen" w:date="2019-03-27T10:57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395" w:author="Cuong Nguyen" w:date="2019-03-27T10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396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39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398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Subtraction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399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0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1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2" w:author="Cuong Nguyen" w:date="2019-03-27T10:58:00Z"/>
        </w:trPr>
        <w:tc>
          <w:tcPr>
            <w:tcW w:w="2337" w:type="dxa"/>
          </w:tcPr>
          <w:p w:rsidR="00875AFA" w:rsidRDefault="00875AFA">
            <w:pPr>
              <w:rPr>
                <w:ins w:id="403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04" w:author="Cuong Nguyen" w:date="2019-03-27T10:5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Division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05" w:author="Cuong Nguyen" w:date="2019-03-27T10:5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06" w:author="Cuong Nguyen" w:date="2019-03-27T10:58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07" w:author="Cuong Nguyen" w:date="2019-03-27T10:5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08" w:author="Cuong Nguyen" w:date="2019-03-27T10:59:00Z"/>
        </w:trPr>
        <w:tc>
          <w:tcPr>
            <w:tcW w:w="2337" w:type="dxa"/>
          </w:tcPr>
          <w:p w:rsidR="00875AFA" w:rsidRDefault="00875AFA">
            <w:pPr>
              <w:rPr>
                <w:ins w:id="40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0" w:author="Cuong Nguyen" w:date="2019-03-27T10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Multiplication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1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2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875AFA">
            <w:pPr>
              <w:rPr>
                <w:ins w:id="413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75AFA" w:rsidTr="00300ABE">
        <w:trPr>
          <w:ins w:id="414" w:author="Cuong Nguyen" w:date="2019-03-27T10:59:00Z"/>
        </w:trPr>
        <w:tc>
          <w:tcPr>
            <w:tcW w:w="2337" w:type="dxa"/>
          </w:tcPr>
          <w:p w:rsidR="00875AFA" w:rsidRDefault="005C45EA">
            <w:pPr>
              <w:rPr>
                <w:ins w:id="415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416" w:author="Cuong Nguyen" w:date="2019-03-27T11:20:00Z">
              <w:r w:rsidRPr="005C45E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instrument</w:t>
              </w:r>
            </w:ins>
          </w:p>
        </w:tc>
        <w:tc>
          <w:tcPr>
            <w:tcW w:w="1528" w:type="dxa"/>
          </w:tcPr>
          <w:p w:rsidR="00875AFA" w:rsidRPr="000F7F82" w:rsidRDefault="00875AFA" w:rsidP="00AD0A3E">
            <w:pPr>
              <w:spacing w:line="330" w:lineRule="atLeast"/>
              <w:rPr>
                <w:ins w:id="417" w:author="Cuong Nguyen" w:date="2019-03-27T10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75AFA" w:rsidRDefault="00875AFA">
            <w:pPr>
              <w:rPr>
                <w:ins w:id="418" w:author="Cuong Nguyen" w:date="2019-03-27T10:59:00Z"/>
              </w:rPr>
            </w:pPr>
          </w:p>
        </w:tc>
        <w:tc>
          <w:tcPr>
            <w:tcW w:w="2785" w:type="dxa"/>
          </w:tcPr>
          <w:p w:rsidR="00875AFA" w:rsidRDefault="005C45EA">
            <w:pPr>
              <w:rPr>
                <w:ins w:id="419" w:author="Cuong Nguyen" w:date="2019-03-27T10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20" w:author="Cuong Nguyen" w:date="2019-03-27T11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</w:t>
              </w:r>
            </w:ins>
            <w:proofErr w:type="spellEnd"/>
          </w:p>
        </w:tc>
      </w:tr>
      <w:tr w:rsidR="005C45EA" w:rsidTr="00300ABE">
        <w:trPr>
          <w:ins w:id="421" w:author="Cuong Nguyen" w:date="2019-03-27T11:20:00Z"/>
        </w:trPr>
        <w:tc>
          <w:tcPr>
            <w:tcW w:w="2337" w:type="dxa"/>
          </w:tcPr>
          <w:p w:rsidR="00B5761B" w:rsidRPr="00B5761B" w:rsidRDefault="00B5761B" w:rsidP="00B5761B">
            <w:pPr>
              <w:shd w:val="clear" w:color="auto" w:fill="FFFFFF"/>
              <w:rPr>
                <w:ins w:id="422" w:author="Cuong Nguyen" w:date="2019-03-27T11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23" w:author="Cuong Nguyen" w:date="2019-03-27T11:25:00Z">
              <w:r w:rsidRPr="00B5761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shoot-out</w:t>
              </w:r>
            </w:ins>
          </w:p>
          <w:p w:rsidR="005C45EA" w:rsidRPr="005C45EA" w:rsidRDefault="005C45EA">
            <w:pPr>
              <w:rPr>
                <w:ins w:id="424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8" w:type="dxa"/>
          </w:tcPr>
          <w:p w:rsidR="005C45EA" w:rsidRPr="000F7F82" w:rsidRDefault="005C45EA" w:rsidP="00AD0A3E">
            <w:pPr>
              <w:spacing w:line="330" w:lineRule="atLeast"/>
              <w:rPr>
                <w:ins w:id="425" w:author="Cuong Nguyen" w:date="2019-03-27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45EA" w:rsidRDefault="005C45EA">
            <w:pPr>
              <w:rPr>
                <w:ins w:id="426" w:author="Cuong Nguyen" w:date="2019-03-27T11:20:00Z"/>
              </w:rPr>
            </w:pPr>
          </w:p>
        </w:tc>
        <w:tc>
          <w:tcPr>
            <w:tcW w:w="2785" w:type="dxa"/>
          </w:tcPr>
          <w:p w:rsidR="005C45EA" w:rsidRDefault="00B5761B">
            <w:pPr>
              <w:rPr>
                <w:ins w:id="427" w:author="Cuong Nguyen" w:date="2019-03-27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28" w:author="Cuong Nguyen" w:date="2019-03-27T11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Đấu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  <w:ins w:id="429" w:author="Cuong Nguyen" w:date="2019-03-27T11:39:00Z">
              <w:r w:rsidR="002F63CC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sung</w:t>
              </w:r>
            </w:ins>
          </w:p>
        </w:tc>
      </w:tr>
      <w:tr w:rsidR="002F63CC" w:rsidTr="00300ABE">
        <w:trPr>
          <w:ins w:id="430" w:author="Cuong Nguyen" w:date="2019-03-27T11:39:00Z"/>
        </w:trPr>
        <w:tc>
          <w:tcPr>
            <w:tcW w:w="2337" w:type="dxa"/>
          </w:tcPr>
          <w:p w:rsidR="002F63CC" w:rsidRPr="00B5761B" w:rsidRDefault="005B6A8A" w:rsidP="00B5761B">
            <w:pPr>
              <w:shd w:val="clear" w:color="auto" w:fill="FFFFFF"/>
              <w:rPr>
                <w:ins w:id="431" w:author="Cuong Nguyen" w:date="2019-03-27T11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2" w:author="Cuong Nguyen" w:date="2019-03-28T11:55:00Z">
              <w:r w:rsidRPr="005B6A8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Rewarding</w:t>
              </w:r>
            </w:ins>
          </w:p>
        </w:tc>
        <w:tc>
          <w:tcPr>
            <w:tcW w:w="1528" w:type="dxa"/>
          </w:tcPr>
          <w:p w:rsidR="002F63CC" w:rsidRPr="000F7F82" w:rsidRDefault="002F63CC" w:rsidP="00AD0A3E">
            <w:pPr>
              <w:spacing w:line="330" w:lineRule="atLeast"/>
              <w:rPr>
                <w:ins w:id="433" w:author="Cuong Nguyen" w:date="2019-03-27T11:3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F63CC" w:rsidRDefault="002F63CC">
            <w:pPr>
              <w:rPr>
                <w:ins w:id="434" w:author="Cuong Nguyen" w:date="2019-03-27T11:39:00Z"/>
              </w:rPr>
            </w:pPr>
          </w:p>
        </w:tc>
        <w:tc>
          <w:tcPr>
            <w:tcW w:w="2785" w:type="dxa"/>
          </w:tcPr>
          <w:p w:rsidR="002F63CC" w:rsidRDefault="005B6A8A">
            <w:pPr>
              <w:rPr>
                <w:ins w:id="435" w:author="Cuong Nguyen" w:date="2019-03-27T11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36" w:author="Cuong Nguyen" w:date="2019-03-28T11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ích</w:t>
              </w:r>
            </w:ins>
            <w:proofErr w:type="spellEnd"/>
          </w:p>
        </w:tc>
      </w:tr>
      <w:tr w:rsidR="00F24073" w:rsidTr="00300ABE">
        <w:trPr>
          <w:ins w:id="437" w:author="Cuong Nguyen" w:date="2019-03-28T14:04:00Z"/>
        </w:trPr>
        <w:tc>
          <w:tcPr>
            <w:tcW w:w="2337" w:type="dxa"/>
          </w:tcPr>
          <w:p w:rsidR="00F24073" w:rsidRPr="005B6A8A" w:rsidRDefault="00F24073" w:rsidP="00B5761B">
            <w:pPr>
              <w:shd w:val="clear" w:color="auto" w:fill="FFFFFF"/>
              <w:rPr>
                <w:ins w:id="438" w:author="Cuong Nguyen" w:date="2019-03-28T14:0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39" w:author="Cuong Nguyen" w:date="2019-03-28T14:08:00Z">
              <w:r w:rsidRPr="00F24073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Blossom</w:t>
              </w:r>
            </w:ins>
          </w:p>
        </w:tc>
        <w:tc>
          <w:tcPr>
            <w:tcW w:w="1528" w:type="dxa"/>
          </w:tcPr>
          <w:p w:rsidR="00F24073" w:rsidRPr="000F7F82" w:rsidRDefault="00F24073" w:rsidP="00AD0A3E">
            <w:pPr>
              <w:spacing w:line="330" w:lineRule="atLeast"/>
              <w:rPr>
                <w:ins w:id="440" w:author="Cuong Nguyen" w:date="2019-03-28T14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F24073" w:rsidRDefault="00F24073">
            <w:pPr>
              <w:rPr>
                <w:ins w:id="441" w:author="Cuong Nguyen" w:date="2019-03-28T14:04:00Z"/>
              </w:rPr>
            </w:pPr>
          </w:p>
        </w:tc>
        <w:tc>
          <w:tcPr>
            <w:tcW w:w="2785" w:type="dxa"/>
          </w:tcPr>
          <w:p w:rsidR="00F24073" w:rsidRDefault="00F24073">
            <w:pPr>
              <w:rPr>
                <w:ins w:id="442" w:author="Cuong Nguyen" w:date="2019-03-28T14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43" w:author="Cuong Nguyen" w:date="2019-03-28T14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nở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</w:t>
              </w:r>
            </w:ins>
            <w:proofErr w:type="spellEnd"/>
          </w:p>
        </w:tc>
      </w:tr>
      <w:tr w:rsidR="0018110C" w:rsidTr="00300ABE">
        <w:trPr>
          <w:ins w:id="444" w:author="Cuong Nguyen" w:date="2019-03-28T14:09:00Z"/>
        </w:trPr>
        <w:tc>
          <w:tcPr>
            <w:tcW w:w="2337" w:type="dxa"/>
          </w:tcPr>
          <w:p w:rsidR="0018110C" w:rsidRPr="00F24073" w:rsidRDefault="0018110C" w:rsidP="00B5761B">
            <w:pPr>
              <w:shd w:val="clear" w:color="auto" w:fill="FFFFFF"/>
              <w:rPr>
                <w:ins w:id="445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46" w:author="Cuong Nguyen" w:date="2019-03-28T14:09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Shady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47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48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49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50" w:author="Cuong Nguyen" w:date="2019-03-28T14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râm</w:t>
              </w:r>
              <w:proofErr w:type="spellEnd"/>
            </w:ins>
          </w:p>
        </w:tc>
      </w:tr>
      <w:tr w:rsidR="0018110C" w:rsidTr="00300ABE">
        <w:trPr>
          <w:ins w:id="451" w:author="Cuong Nguyen" w:date="2019-03-28T14:09:00Z"/>
        </w:trPr>
        <w:tc>
          <w:tcPr>
            <w:tcW w:w="2337" w:type="dxa"/>
          </w:tcPr>
          <w:p w:rsidR="0018110C" w:rsidRPr="0018110C" w:rsidRDefault="0018110C" w:rsidP="00B5761B">
            <w:pPr>
              <w:shd w:val="clear" w:color="auto" w:fill="FFFFFF"/>
              <w:rPr>
                <w:ins w:id="452" w:author="Cuong Nguyen" w:date="2019-03-28T14:0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53" w:author="Cuong Nguyen" w:date="2019-03-28T14:11:00Z">
              <w:r w:rsidRPr="0018110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Petals</w:t>
              </w:r>
            </w:ins>
          </w:p>
        </w:tc>
        <w:tc>
          <w:tcPr>
            <w:tcW w:w="1528" w:type="dxa"/>
          </w:tcPr>
          <w:p w:rsidR="0018110C" w:rsidRPr="000F7F82" w:rsidRDefault="0018110C" w:rsidP="00AD0A3E">
            <w:pPr>
              <w:spacing w:line="330" w:lineRule="atLeast"/>
              <w:rPr>
                <w:ins w:id="454" w:author="Cuong Nguyen" w:date="2019-03-28T14:0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8110C" w:rsidRDefault="0018110C">
            <w:pPr>
              <w:rPr>
                <w:ins w:id="455" w:author="Cuong Nguyen" w:date="2019-03-28T14:09:00Z"/>
              </w:rPr>
            </w:pPr>
          </w:p>
        </w:tc>
        <w:tc>
          <w:tcPr>
            <w:tcW w:w="2785" w:type="dxa"/>
          </w:tcPr>
          <w:p w:rsidR="0018110C" w:rsidRDefault="0018110C">
            <w:pPr>
              <w:rPr>
                <w:ins w:id="456" w:author="Cuong Nguyen" w:date="2019-03-28T14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57" w:author="Cuong Nguyen" w:date="2019-03-28T14:1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hoa</w:t>
              </w:r>
            </w:ins>
            <w:proofErr w:type="spellEnd"/>
          </w:p>
        </w:tc>
      </w:tr>
      <w:tr w:rsidR="00A914DE" w:rsidTr="00300ABE">
        <w:trPr>
          <w:ins w:id="458" w:author="Cuong Nguyen" w:date="2019-03-28T14:17:00Z"/>
        </w:trPr>
        <w:tc>
          <w:tcPr>
            <w:tcW w:w="2337" w:type="dxa"/>
          </w:tcPr>
          <w:p w:rsidR="00A914DE" w:rsidRPr="0018110C" w:rsidRDefault="00A914DE" w:rsidP="00B5761B">
            <w:pPr>
              <w:shd w:val="clear" w:color="auto" w:fill="FFFFFF"/>
              <w:rPr>
                <w:ins w:id="459" w:author="Cuong Nguyen" w:date="2019-03-28T14:1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0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Appeal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1" w:author="Cuong Nguyen" w:date="2019-03-28T14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2" w:author="Cuong Nguyen" w:date="2019-03-28T14:17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63" w:author="Cuong Nguyen" w:date="2019-03-28T14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64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Hấp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dẫn</w:t>
              </w:r>
            </w:ins>
            <w:proofErr w:type="spellEnd"/>
          </w:p>
        </w:tc>
      </w:tr>
      <w:tr w:rsidR="00A914DE" w:rsidTr="00300ABE">
        <w:trPr>
          <w:ins w:id="465" w:author="Cuong Nguyen" w:date="2019-03-28T14:18:00Z"/>
        </w:trPr>
        <w:tc>
          <w:tcPr>
            <w:tcW w:w="2337" w:type="dxa"/>
          </w:tcPr>
          <w:p w:rsidR="00A914DE" w:rsidRDefault="00A914DE" w:rsidP="00B5761B">
            <w:pPr>
              <w:shd w:val="clear" w:color="auto" w:fill="FFFFFF"/>
              <w:rPr>
                <w:ins w:id="466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67" w:author="Cuong Nguyen" w:date="2019-03-28T14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Utensil</w:t>
              </w:r>
            </w:ins>
          </w:p>
        </w:tc>
        <w:tc>
          <w:tcPr>
            <w:tcW w:w="1528" w:type="dxa"/>
          </w:tcPr>
          <w:p w:rsidR="00A914DE" w:rsidRPr="000F7F82" w:rsidRDefault="00A914DE" w:rsidP="00AD0A3E">
            <w:pPr>
              <w:spacing w:line="330" w:lineRule="atLeast"/>
              <w:rPr>
                <w:ins w:id="468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914DE" w:rsidRDefault="00A914DE">
            <w:pPr>
              <w:rPr>
                <w:ins w:id="469" w:author="Cuong Nguyen" w:date="2019-03-28T14:18:00Z"/>
              </w:rPr>
            </w:pPr>
          </w:p>
        </w:tc>
        <w:tc>
          <w:tcPr>
            <w:tcW w:w="2785" w:type="dxa"/>
          </w:tcPr>
          <w:p w:rsidR="00A914DE" w:rsidRDefault="00A914DE">
            <w:pPr>
              <w:rPr>
                <w:ins w:id="470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71" w:author="Cuong Nguyen" w:date="2019-03-28T14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r w:rsidR="00E304AA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dung</w:t>
              </w:r>
            </w:ins>
          </w:p>
        </w:tc>
      </w:tr>
      <w:tr w:rsidR="00E304AA" w:rsidTr="00300ABE">
        <w:trPr>
          <w:ins w:id="472" w:author="Cuong Nguyen" w:date="2019-03-28T14:18:00Z"/>
        </w:trPr>
        <w:tc>
          <w:tcPr>
            <w:tcW w:w="2337" w:type="dxa"/>
          </w:tcPr>
          <w:p w:rsidR="00E304AA" w:rsidRDefault="00E304AA" w:rsidP="00B5761B">
            <w:pPr>
              <w:shd w:val="clear" w:color="auto" w:fill="FFFFFF"/>
              <w:rPr>
                <w:ins w:id="473" w:author="Cuong Nguyen" w:date="2019-03-28T14:1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74" w:author="Cuong Nguyen" w:date="2019-03-28T14:19:00Z">
              <w:r w:rsidRPr="00E304AA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Bulk</w:t>
              </w:r>
            </w:ins>
          </w:p>
        </w:tc>
        <w:tc>
          <w:tcPr>
            <w:tcW w:w="1528" w:type="dxa"/>
          </w:tcPr>
          <w:p w:rsidR="00E304AA" w:rsidRPr="000F7F82" w:rsidRDefault="00E304AA" w:rsidP="00AD0A3E">
            <w:pPr>
              <w:spacing w:line="330" w:lineRule="atLeast"/>
              <w:rPr>
                <w:ins w:id="475" w:author="Cuong Nguyen" w:date="2019-03-28T14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304AA" w:rsidRDefault="00E304AA">
            <w:pPr>
              <w:rPr>
                <w:ins w:id="476" w:author="Cuong Nguyen" w:date="2019-03-28T14:18:00Z"/>
              </w:rPr>
            </w:pPr>
          </w:p>
        </w:tc>
        <w:tc>
          <w:tcPr>
            <w:tcW w:w="2785" w:type="dxa"/>
          </w:tcPr>
          <w:p w:rsidR="00E304AA" w:rsidRDefault="00E304AA">
            <w:pPr>
              <w:rPr>
                <w:ins w:id="477" w:author="Cuong Nguyen" w:date="2019-03-28T14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78" w:author="Cuong Nguyen" w:date="2019-03-28T14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lượ</w:t>
              </w:r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</w:t>
              </w:r>
              <w:proofErr w:type="spellEnd"/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4D6E30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lớn</w:t>
              </w:r>
            </w:ins>
            <w:proofErr w:type="spellEnd"/>
          </w:p>
        </w:tc>
      </w:tr>
      <w:tr w:rsidR="00B415E2" w:rsidTr="00300ABE">
        <w:trPr>
          <w:ins w:id="479" w:author="Cuong Nguyen" w:date="2019-03-28T14:19:00Z"/>
        </w:trPr>
        <w:tc>
          <w:tcPr>
            <w:tcW w:w="2337" w:type="dxa"/>
          </w:tcPr>
          <w:p w:rsidR="00B415E2" w:rsidRPr="00E304AA" w:rsidRDefault="00B415E2" w:rsidP="00B5761B">
            <w:pPr>
              <w:shd w:val="clear" w:color="auto" w:fill="FFFFFF"/>
              <w:rPr>
                <w:ins w:id="480" w:author="Cuong Nguyen" w:date="2019-03-28T14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1" w:author="Cuong Nguyen" w:date="2019-03-28T14:20:00Z">
              <w:r w:rsidRPr="00B415E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Slacks</w:t>
              </w:r>
            </w:ins>
          </w:p>
        </w:tc>
        <w:tc>
          <w:tcPr>
            <w:tcW w:w="1528" w:type="dxa"/>
          </w:tcPr>
          <w:p w:rsidR="00B415E2" w:rsidRPr="000F7F82" w:rsidRDefault="00B415E2" w:rsidP="00AD0A3E">
            <w:pPr>
              <w:spacing w:line="330" w:lineRule="atLeast"/>
              <w:rPr>
                <w:ins w:id="482" w:author="Cuong Nguyen" w:date="2019-03-28T14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415E2" w:rsidRDefault="00B415E2">
            <w:pPr>
              <w:rPr>
                <w:ins w:id="483" w:author="Cuong Nguyen" w:date="2019-03-28T14:19:00Z"/>
              </w:rPr>
            </w:pPr>
          </w:p>
        </w:tc>
        <w:tc>
          <w:tcPr>
            <w:tcW w:w="2785" w:type="dxa"/>
          </w:tcPr>
          <w:p w:rsidR="00B415E2" w:rsidRDefault="00B415E2">
            <w:pPr>
              <w:rPr>
                <w:ins w:id="484" w:author="Cuong Nguyen" w:date="2019-03-28T14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85" w:author="Cuong Nguyen" w:date="2019-03-28T14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</w:ins>
            <w:proofErr w:type="spellEnd"/>
          </w:p>
        </w:tc>
      </w:tr>
      <w:tr w:rsidR="000C3D5C" w:rsidTr="00300ABE">
        <w:trPr>
          <w:ins w:id="486" w:author="Cuong Nguyen" w:date="2019-03-28T14:21:00Z"/>
        </w:trPr>
        <w:tc>
          <w:tcPr>
            <w:tcW w:w="2337" w:type="dxa"/>
          </w:tcPr>
          <w:p w:rsidR="000C3D5C" w:rsidRPr="00B415E2" w:rsidRDefault="000C3D5C" w:rsidP="00B5761B">
            <w:pPr>
              <w:shd w:val="clear" w:color="auto" w:fill="FFFFFF"/>
              <w:rPr>
                <w:ins w:id="487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88" w:author="Cuong Nguyen" w:date="2019-03-28T14:21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compact disc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89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0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1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92" w:author="Cuong Nguyen" w:date="2019-03-28T14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Đĩa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compact</w:t>
              </w:r>
            </w:ins>
          </w:p>
        </w:tc>
      </w:tr>
      <w:tr w:rsidR="000C3D5C" w:rsidTr="00300ABE">
        <w:trPr>
          <w:ins w:id="493" w:author="Cuong Nguyen" w:date="2019-03-28T14:21:00Z"/>
        </w:trPr>
        <w:tc>
          <w:tcPr>
            <w:tcW w:w="2337" w:type="dxa"/>
          </w:tcPr>
          <w:p w:rsidR="000C3D5C" w:rsidRPr="000C3D5C" w:rsidRDefault="000C3D5C" w:rsidP="00B5761B">
            <w:pPr>
              <w:shd w:val="clear" w:color="auto" w:fill="FFFFFF"/>
              <w:rPr>
                <w:ins w:id="494" w:author="Cuong Nguyen" w:date="2019-03-28T14:2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495" w:author="Cuong Nguyen" w:date="2019-03-28T14:22:00Z">
              <w:r w:rsidRPr="000C3D5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pots and pans</w:t>
              </w:r>
            </w:ins>
          </w:p>
        </w:tc>
        <w:tc>
          <w:tcPr>
            <w:tcW w:w="1528" w:type="dxa"/>
          </w:tcPr>
          <w:p w:rsidR="000C3D5C" w:rsidRPr="000F7F82" w:rsidRDefault="000C3D5C" w:rsidP="00AD0A3E">
            <w:pPr>
              <w:spacing w:line="330" w:lineRule="atLeast"/>
              <w:rPr>
                <w:ins w:id="496" w:author="Cuong Nguyen" w:date="2019-03-28T14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0C3D5C" w:rsidRDefault="000C3D5C">
            <w:pPr>
              <w:rPr>
                <w:ins w:id="497" w:author="Cuong Nguyen" w:date="2019-03-28T14:21:00Z"/>
              </w:rPr>
            </w:pPr>
          </w:p>
        </w:tc>
        <w:tc>
          <w:tcPr>
            <w:tcW w:w="2785" w:type="dxa"/>
          </w:tcPr>
          <w:p w:rsidR="000C3D5C" w:rsidRDefault="000C3D5C">
            <w:pPr>
              <w:rPr>
                <w:ins w:id="498" w:author="Cuong Nguyen" w:date="2019-03-28T14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499" w:author="Cuong Nguyen" w:date="2019-03-28T14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Nổi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chảo</w:t>
              </w:r>
            </w:ins>
            <w:proofErr w:type="spellEnd"/>
          </w:p>
        </w:tc>
      </w:tr>
      <w:tr w:rsidR="00D60692" w:rsidTr="00300ABE">
        <w:trPr>
          <w:ins w:id="500" w:author="Cuong Nguyen" w:date="2019-03-28T14:23:00Z"/>
        </w:trPr>
        <w:tc>
          <w:tcPr>
            <w:tcW w:w="2337" w:type="dxa"/>
          </w:tcPr>
          <w:p w:rsidR="00D60692" w:rsidRPr="000C3D5C" w:rsidRDefault="00D60692" w:rsidP="00B5761B">
            <w:pPr>
              <w:shd w:val="clear" w:color="auto" w:fill="FFFFFF"/>
              <w:rPr>
                <w:ins w:id="501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02" w:author="Cuong Nguyen" w:date="2019-03-28T14:23:00Z">
              <w:r w:rsidRPr="00D6069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lastRenderedPageBreak/>
                <w:t>aprons</w:t>
              </w:r>
            </w:ins>
          </w:p>
        </w:tc>
        <w:tc>
          <w:tcPr>
            <w:tcW w:w="1528" w:type="dxa"/>
          </w:tcPr>
          <w:p w:rsidR="00D60692" w:rsidRPr="000F7F82" w:rsidRDefault="00D60692" w:rsidP="00AD0A3E">
            <w:pPr>
              <w:spacing w:line="330" w:lineRule="atLeast"/>
              <w:rPr>
                <w:ins w:id="503" w:author="Cuong Nguyen" w:date="2019-03-28T14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504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āprən</w:t>
              </w:r>
              <w:proofErr w:type="spellEnd"/>
            </w:ins>
          </w:p>
        </w:tc>
        <w:tc>
          <w:tcPr>
            <w:tcW w:w="2700" w:type="dxa"/>
          </w:tcPr>
          <w:p w:rsidR="00D60692" w:rsidRDefault="00D60692">
            <w:pPr>
              <w:rPr>
                <w:ins w:id="505" w:author="Cuong Nguyen" w:date="2019-03-28T14:23:00Z"/>
              </w:rPr>
            </w:pPr>
          </w:p>
        </w:tc>
        <w:tc>
          <w:tcPr>
            <w:tcW w:w="2785" w:type="dxa"/>
          </w:tcPr>
          <w:p w:rsidR="00D60692" w:rsidRDefault="00D60692">
            <w:pPr>
              <w:rPr>
                <w:ins w:id="506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07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Tạp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dề</w:t>
              </w:r>
              <w:proofErr w:type="spellEnd"/>
            </w:ins>
          </w:p>
        </w:tc>
      </w:tr>
      <w:tr w:rsidR="003E4195" w:rsidTr="00300ABE">
        <w:trPr>
          <w:ins w:id="508" w:author="Cuong Nguyen" w:date="2019-03-28T14:23:00Z"/>
        </w:trPr>
        <w:tc>
          <w:tcPr>
            <w:tcW w:w="2337" w:type="dxa"/>
          </w:tcPr>
          <w:p w:rsidR="003E4195" w:rsidRPr="00D60692" w:rsidRDefault="003E4195" w:rsidP="00B5761B">
            <w:pPr>
              <w:shd w:val="clear" w:color="auto" w:fill="FFFFFF"/>
              <w:rPr>
                <w:ins w:id="509" w:author="Cuong Nguyen" w:date="2019-03-28T14:2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0" w:author="Cuong Nguyen" w:date="2019-03-28T14:23:00Z">
              <w:r w:rsidRPr="003E4195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napkin</w:t>
              </w:r>
            </w:ins>
          </w:p>
        </w:tc>
        <w:tc>
          <w:tcPr>
            <w:tcW w:w="1528" w:type="dxa"/>
          </w:tcPr>
          <w:p w:rsidR="003E4195" w:rsidRDefault="003E4195" w:rsidP="00AD0A3E">
            <w:pPr>
              <w:spacing w:line="330" w:lineRule="atLeast"/>
              <w:rPr>
                <w:ins w:id="511" w:author="Cuong Nguyen" w:date="2019-03-28T14:2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512" w:author="Cuong Nguyen" w:date="2019-03-28T14:2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ˈnapkin</w:t>
              </w:r>
            </w:ins>
          </w:p>
        </w:tc>
        <w:tc>
          <w:tcPr>
            <w:tcW w:w="2700" w:type="dxa"/>
          </w:tcPr>
          <w:p w:rsidR="003E4195" w:rsidRDefault="003E4195">
            <w:pPr>
              <w:rPr>
                <w:ins w:id="513" w:author="Cuong Nguyen" w:date="2019-03-28T14:23:00Z"/>
              </w:rPr>
            </w:pPr>
          </w:p>
        </w:tc>
        <w:tc>
          <w:tcPr>
            <w:tcW w:w="2785" w:type="dxa"/>
          </w:tcPr>
          <w:p w:rsidR="003E4195" w:rsidRDefault="003E4195">
            <w:pPr>
              <w:rPr>
                <w:ins w:id="514" w:author="Cuong Nguyen" w:date="2019-03-28T14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15" w:author="Cuong Nguyen" w:date="2019-03-28T14:2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ăn</w:t>
              </w:r>
              <w:proofErr w:type="spellEnd"/>
            </w:ins>
          </w:p>
        </w:tc>
      </w:tr>
      <w:tr w:rsidR="00BE3ED2" w:rsidTr="00300ABE">
        <w:trPr>
          <w:ins w:id="516" w:author="Cuong Nguyen" w:date="2019-03-28T14:24:00Z"/>
        </w:trPr>
        <w:tc>
          <w:tcPr>
            <w:tcW w:w="2337" w:type="dxa"/>
          </w:tcPr>
          <w:p w:rsidR="00BE3ED2" w:rsidRPr="003E4195" w:rsidRDefault="00BE3ED2" w:rsidP="00B5761B">
            <w:pPr>
              <w:shd w:val="clear" w:color="auto" w:fill="FFFFFF"/>
              <w:rPr>
                <w:ins w:id="517" w:author="Cuong Nguyen" w:date="2019-03-28T14:2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18" w:author="Cuong Nguyen" w:date="2019-03-28T14:24:00Z">
              <w:r w:rsidRPr="00BE3ED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Hairdresser</w:t>
              </w:r>
            </w:ins>
          </w:p>
        </w:tc>
        <w:tc>
          <w:tcPr>
            <w:tcW w:w="1528" w:type="dxa"/>
          </w:tcPr>
          <w:p w:rsidR="00BE3ED2" w:rsidRDefault="00BE3ED2" w:rsidP="00AD0A3E">
            <w:pPr>
              <w:spacing w:line="330" w:lineRule="atLeast"/>
              <w:rPr>
                <w:ins w:id="519" w:author="Cuong Nguyen" w:date="2019-03-28T14:2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E3ED2" w:rsidRDefault="00BE3ED2">
            <w:pPr>
              <w:rPr>
                <w:ins w:id="520" w:author="Cuong Nguyen" w:date="2019-03-28T14:24:00Z"/>
              </w:rPr>
            </w:pPr>
          </w:p>
        </w:tc>
        <w:tc>
          <w:tcPr>
            <w:tcW w:w="2785" w:type="dxa"/>
          </w:tcPr>
          <w:p w:rsidR="00BE3ED2" w:rsidRDefault="00BE3ED2">
            <w:pPr>
              <w:rPr>
                <w:ins w:id="521" w:author="Cuong Nguyen" w:date="2019-03-28T14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22" w:author="Cuong Nguyen" w:date="2019-03-28T14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Thợ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làm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tóc</w:t>
              </w:r>
              <w:proofErr w:type="spellEnd"/>
            </w:ins>
          </w:p>
        </w:tc>
      </w:tr>
      <w:tr w:rsidR="00A1527F" w:rsidTr="00300ABE">
        <w:trPr>
          <w:ins w:id="523" w:author="Cuong Nguyen" w:date="2019-03-28T14:25:00Z"/>
        </w:trPr>
        <w:tc>
          <w:tcPr>
            <w:tcW w:w="2337" w:type="dxa"/>
          </w:tcPr>
          <w:p w:rsidR="00A1527F" w:rsidRPr="00BE3ED2" w:rsidRDefault="00A1527F" w:rsidP="00B5761B">
            <w:pPr>
              <w:shd w:val="clear" w:color="auto" w:fill="FFFFFF"/>
              <w:rPr>
                <w:ins w:id="524" w:author="Cuong Nguyen" w:date="2019-03-28T14:2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25" w:author="Cuong Nguyen" w:date="2019-03-28T14:26:00Z">
              <w:r w:rsidRPr="00A1527F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Counter</w:t>
              </w:r>
            </w:ins>
          </w:p>
        </w:tc>
        <w:tc>
          <w:tcPr>
            <w:tcW w:w="1528" w:type="dxa"/>
          </w:tcPr>
          <w:p w:rsidR="00A1527F" w:rsidRDefault="00A1527F" w:rsidP="00AD0A3E">
            <w:pPr>
              <w:spacing w:line="330" w:lineRule="atLeast"/>
              <w:rPr>
                <w:ins w:id="526" w:author="Cuong Nguyen" w:date="2019-03-28T14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A1527F" w:rsidRDefault="00A1527F">
            <w:pPr>
              <w:rPr>
                <w:ins w:id="527" w:author="Cuong Nguyen" w:date="2019-03-28T14:25:00Z"/>
              </w:rPr>
            </w:pPr>
          </w:p>
        </w:tc>
        <w:tc>
          <w:tcPr>
            <w:tcW w:w="2785" w:type="dxa"/>
          </w:tcPr>
          <w:p w:rsidR="00A1527F" w:rsidRDefault="00A1527F">
            <w:pPr>
              <w:rPr>
                <w:ins w:id="528" w:author="Cuong Nguyen" w:date="2019-03-28T14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29" w:author="Cuong Nguyen" w:date="2019-03-28T14:2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tính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tiền</w:t>
              </w:r>
            </w:ins>
            <w:proofErr w:type="spellEnd"/>
          </w:p>
        </w:tc>
      </w:tr>
      <w:tr w:rsidR="001D0342" w:rsidTr="00300ABE">
        <w:trPr>
          <w:ins w:id="530" w:author="Cuong Nguyen" w:date="2019-03-28T14:32:00Z"/>
        </w:trPr>
        <w:tc>
          <w:tcPr>
            <w:tcW w:w="2337" w:type="dxa"/>
          </w:tcPr>
          <w:p w:rsidR="001D0342" w:rsidRPr="00A1527F" w:rsidRDefault="001D0342" w:rsidP="00B5761B">
            <w:pPr>
              <w:shd w:val="clear" w:color="auto" w:fill="FFFFFF"/>
              <w:rPr>
                <w:ins w:id="531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2" w:author="Cuong Nguyen" w:date="2019-03-28T14:32:00Z">
              <w:r w:rsidRPr="001D0342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Canal</w:t>
              </w:r>
            </w:ins>
          </w:p>
        </w:tc>
        <w:tc>
          <w:tcPr>
            <w:tcW w:w="1528" w:type="dxa"/>
          </w:tcPr>
          <w:p w:rsidR="001D0342" w:rsidRDefault="001D0342" w:rsidP="00AD0A3E">
            <w:pPr>
              <w:spacing w:line="330" w:lineRule="atLeast"/>
              <w:rPr>
                <w:ins w:id="533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D0342" w:rsidRDefault="001D0342">
            <w:pPr>
              <w:rPr>
                <w:ins w:id="534" w:author="Cuong Nguyen" w:date="2019-03-28T14:32:00Z"/>
              </w:rPr>
            </w:pPr>
          </w:p>
        </w:tc>
        <w:tc>
          <w:tcPr>
            <w:tcW w:w="2785" w:type="dxa"/>
          </w:tcPr>
          <w:p w:rsidR="001D0342" w:rsidRDefault="001D0342">
            <w:pPr>
              <w:rPr>
                <w:ins w:id="535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536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Con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kênh</w:t>
              </w:r>
              <w:proofErr w:type="spellEnd"/>
            </w:ins>
          </w:p>
        </w:tc>
      </w:tr>
      <w:tr w:rsidR="00390886" w:rsidTr="00300ABE">
        <w:trPr>
          <w:ins w:id="537" w:author="Cuong Nguyen" w:date="2019-03-28T14:32:00Z"/>
        </w:trPr>
        <w:tc>
          <w:tcPr>
            <w:tcW w:w="2337" w:type="dxa"/>
          </w:tcPr>
          <w:p w:rsidR="00390886" w:rsidRPr="001D0342" w:rsidRDefault="00390886" w:rsidP="00B5761B">
            <w:pPr>
              <w:shd w:val="clear" w:color="auto" w:fill="FFFFFF"/>
              <w:rPr>
                <w:ins w:id="538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39" w:author="Cuong Nguyen" w:date="2019-03-28T14:3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Souvenir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0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1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2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43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nệm</w:t>
              </w:r>
              <w:proofErr w:type="spellEnd"/>
            </w:ins>
          </w:p>
        </w:tc>
      </w:tr>
      <w:tr w:rsidR="00390886" w:rsidTr="00300ABE">
        <w:trPr>
          <w:ins w:id="544" w:author="Cuong Nguyen" w:date="2019-03-28T14:32:00Z"/>
        </w:trPr>
        <w:tc>
          <w:tcPr>
            <w:tcW w:w="2337" w:type="dxa"/>
          </w:tcPr>
          <w:p w:rsidR="00390886" w:rsidRDefault="00390886" w:rsidP="00B5761B">
            <w:pPr>
              <w:shd w:val="clear" w:color="auto" w:fill="FFFFFF"/>
              <w:rPr>
                <w:ins w:id="545" w:author="Cuong Nguyen" w:date="2019-03-28T14:3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46" w:author="Cuong Nguyen" w:date="2019-03-28T14:32:00Z">
              <w:r w:rsidRPr="0039088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Cobblestone</w:t>
              </w:r>
            </w:ins>
          </w:p>
        </w:tc>
        <w:tc>
          <w:tcPr>
            <w:tcW w:w="1528" w:type="dxa"/>
          </w:tcPr>
          <w:p w:rsidR="00390886" w:rsidRDefault="00390886" w:rsidP="00AD0A3E">
            <w:pPr>
              <w:spacing w:line="330" w:lineRule="atLeast"/>
              <w:rPr>
                <w:ins w:id="547" w:author="Cuong Nguyen" w:date="2019-03-28T14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390886" w:rsidRDefault="00390886">
            <w:pPr>
              <w:rPr>
                <w:ins w:id="548" w:author="Cuong Nguyen" w:date="2019-03-28T14:32:00Z"/>
              </w:rPr>
            </w:pPr>
          </w:p>
        </w:tc>
        <w:tc>
          <w:tcPr>
            <w:tcW w:w="2785" w:type="dxa"/>
          </w:tcPr>
          <w:p w:rsidR="00390886" w:rsidRDefault="00390886">
            <w:pPr>
              <w:rPr>
                <w:ins w:id="549" w:author="Cuong Nguyen" w:date="2019-03-28T14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50" w:author="Cuong Nguyen" w:date="2019-03-28T14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cuội</w:t>
              </w:r>
              <w:proofErr w:type="spellEnd"/>
            </w:ins>
          </w:p>
        </w:tc>
      </w:tr>
      <w:tr w:rsidR="001346B6" w:rsidTr="00300ABE">
        <w:trPr>
          <w:ins w:id="551" w:author="Cuong Nguyen" w:date="2019-03-28T14:35:00Z"/>
        </w:trPr>
        <w:tc>
          <w:tcPr>
            <w:tcW w:w="2337" w:type="dxa"/>
          </w:tcPr>
          <w:p w:rsidR="001346B6" w:rsidRPr="00390886" w:rsidRDefault="001346B6" w:rsidP="00B5761B">
            <w:pPr>
              <w:shd w:val="clear" w:color="auto" w:fill="FFFFFF"/>
              <w:rPr>
                <w:ins w:id="552" w:author="Cuong Nguyen" w:date="2019-03-28T14:35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53" w:author="Cuong Nguyen" w:date="2019-03-28T14:35:00Z">
              <w:r w:rsidRPr="001346B6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Scooter</w:t>
              </w:r>
            </w:ins>
          </w:p>
        </w:tc>
        <w:tc>
          <w:tcPr>
            <w:tcW w:w="1528" w:type="dxa"/>
          </w:tcPr>
          <w:p w:rsidR="001346B6" w:rsidRDefault="001346B6" w:rsidP="00AD0A3E">
            <w:pPr>
              <w:spacing w:line="330" w:lineRule="atLeast"/>
              <w:rPr>
                <w:ins w:id="554" w:author="Cuong Nguyen" w:date="2019-03-28T14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346B6" w:rsidRDefault="001346B6">
            <w:pPr>
              <w:rPr>
                <w:ins w:id="555" w:author="Cuong Nguyen" w:date="2019-03-28T14:35:00Z"/>
              </w:rPr>
            </w:pPr>
          </w:p>
        </w:tc>
        <w:tc>
          <w:tcPr>
            <w:tcW w:w="2785" w:type="dxa"/>
          </w:tcPr>
          <w:p w:rsidR="001346B6" w:rsidRDefault="001346B6">
            <w:pPr>
              <w:rPr>
                <w:ins w:id="556" w:author="Cuong Nguyen" w:date="2019-03-28T14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57" w:author="Cuong Nguyen" w:date="2019-03-28T14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Xe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ga</w:t>
              </w:r>
              <w:proofErr w:type="spellEnd"/>
            </w:ins>
          </w:p>
        </w:tc>
      </w:tr>
      <w:tr w:rsidR="00DB3520" w:rsidTr="00300ABE">
        <w:trPr>
          <w:ins w:id="558" w:author="Cuong Nguyen" w:date="2019-03-28T14:37:00Z"/>
        </w:trPr>
        <w:tc>
          <w:tcPr>
            <w:tcW w:w="2337" w:type="dxa"/>
          </w:tcPr>
          <w:p w:rsidR="00DB3520" w:rsidRPr="001346B6" w:rsidRDefault="00DB3520" w:rsidP="00B5761B">
            <w:pPr>
              <w:shd w:val="clear" w:color="auto" w:fill="FFFFFF"/>
              <w:rPr>
                <w:ins w:id="559" w:author="Cuong Nguyen" w:date="2019-03-28T14:37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0" w:author="Cuong Nguyen" w:date="2019-03-28T14:37:00Z">
              <w:r w:rsidRPr="00DB352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Barn</w:t>
              </w:r>
            </w:ins>
          </w:p>
        </w:tc>
        <w:tc>
          <w:tcPr>
            <w:tcW w:w="1528" w:type="dxa"/>
          </w:tcPr>
          <w:p w:rsidR="00DB3520" w:rsidRDefault="00DB3520" w:rsidP="00AD0A3E">
            <w:pPr>
              <w:spacing w:line="330" w:lineRule="atLeast"/>
              <w:rPr>
                <w:ins w:id="561" w:author="Cuong Nguyen" w:date="2019-03-28T14:3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B3520" w:rsidRDefault="00DB3520">
            <w:pPr>
              <w:rPr>
                <w:ins w:id="562" w:author="Cuong Nguyen" w:date="2019-03-28T14:37:00Z"/>
              </w:rPr>
            </w:pPr>
          </w:p>
        </w:tc>
        <w:tc>
          <w:tcPr>
            <w:tcW w:w="2785" w:type="dxa"/>
          </w:tcPr>
          <w:p w:rsidR="00DB3520" w:rsidRDefault="00DB3520">
            <w:pPr>
              <w:rPr>
                <w:ins w:id="563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64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</w:ins>
          </w:p>
          <w:p w:rsidR="00B54C6B" w:rsidRDefault="00B54C6B">
            <w:pPr>
              <w:rPr>
                <w:ins w:id="565" w:author="Cuong Nguyen" w:date="2019-03-28T14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B54C6B" w:rsidTr="00300ABE">
        <w:trPr>
          <w:ins w:id="566" w:author="Cuong Nguyen" w:date="2019-03-28T14:38:00Z"/>
        </w:trPr>
        <w:tc>
          <w:tcPr>
            <w:tcW w:w="2337" w:type="dxa"/>
          </w:tcPr>
          <w:p w:rsidR="00B54C6B" w:rsidRPr="00DB3520" w:rsidRDefault="00B54C6B" w:rsidP="00B5761B">
            <w:pPr>
              <w:shd w:val="clear" w:color="auto" w:fill="FFFFFF"/>
              <w:rPr>
                <w:ins w:id="567" w:author="Cuong Nguyen" w:date="2019-03-28T14:38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68" w:author="Cuong Nguyen" w:date="2019-03-28T14:38:00Z">
              <w:r w:rsidRPr="00B54C6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Saddles</w:t>
              </w:r>
            </w:ins>
          </w:p>
        </w:tc>
        <w:tc>
          <w:tcPr>
            <w:tcW w:w="1528" w:type="dxa"/>
          </w:tcPr>
          <w:p w:rsidR="00B54C6B" w:rsidRDefault="00B54C6B" w:rsidP="00AD0A3E">
            <w:pPr>
              <w:spacing w:line="330" w:lineRule="atLeast"/>
              <w:rPr>
                <w:ins w:id="569" w:author="Cuong Nguyen" w:date="2019-03-28T14:3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54C6B" w:rsidRDefault="00B54C6B">
            <w:pPr>
              <w:rPr>
                <w:ins w:id="570" w:author="Cuong Nguyen" w:date="2019-03-28T14:38:00Z"/>
              </w:rPr>
            </w:pPr>
          </w:p>
        </w:tc>
        <w:tc>
          <w:tcPr>
            <w:tcW w:w="2785" w:type="dxa"/>
          </w:tcPr>
          <w:p w:rsidR="00B54C6B" w:rsidRDefault="00B54C6B">
            <w:pPr>
              <w:rPr>
                <w:ins w:id="571" w:author="Cuong Nguyen" w:date="2019-03-28T14:3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72" w:author="Cuong Nguyen" w:date="2019-03-28T14:3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Yên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ngựa</w:t>
              </w:r>
              <w:proofErr w:type="spellEnd"/>
            </w:ins>
          </w:p>
        </w:tc>
      </w:tr>
      <w:tr w:rsidR="00BC01A7" w:rsidTr="00300ABE">
        <w:trPr>
          <w:ins w:id="573" w:author="Cuong Nguyen" w:date="2019-03-28T14:39:00Z"/>
        </w:trPr>
        <w:tc>
          <w:tcPr>
            <w:tcW w:w="2337" w:type="dxa"/>
          </w:tcPr>
          <w:p w:rsidR="00BC01A7" w:rsidRPr="00B54C6B" w:rsidRDefault="00BC01A7" w:rsidP="00B5761B">
            <w:pPr>
              <w:shd w:val="clear" w:color="auto" w:fill="FFFFFF"/>
              <w:rPr>
                <w:ins w:id="574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75" w:author="Cuong Nguyen" w:date="2019-03-28T14:39:00Z">
              <w:r w:rsidRPr="00BC01A7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Pigpen</w:t>
              </w:r>
            </w:ins>
          </w:p>
        </w:tc>
        <w:tc>
          <w:tcPr>
            <w:tcW w:w="1528" w:type="dxa"/>
          </w:tcPr>
          <w:p w:rsidR="00BC01A7" w:rsidRDefault="00BC01A7" w:rsidP="00AD0A3E">
            <w:pPr>
              <w:spacing w:line="330" w:lineRule="atLeast"/>
              <w:rPr>
                <w:ins w:id="576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BC01A7" w:rsidRDefault="00BC01A7">
            <w:pPr>
              <w:rPr>
                <w:ins w:id="577" w:author="Cuong Nguyen" w:date="2019-03-28T14:39:00Z"/>
              </w:rPr>
            </w:pPr>
          </w:p>
        </w:tc>
        <w:tc>
          <w:tcPr>
            <w:tcW w:w="2785" w:type="dxa"/>
          </w:tcPr>
          <w:p w:rsidR="00BC01A7" w:rsidRDefault="00BC01A7">
            <w:pPr>
              <w:rPr>
                <w:ins w:id="578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79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heo</w:t>
              </w:r>
              <w:proofErr w:type="spellEnd"/>
            </w:ins>
          </w:p>
        </w:tc>
      </w:tr>
      <w:tr w:rsidR="00D16FAE" w:rsidTr="00300ABE">
        <w:trPr>
          <w:ins w:id="580" w:author="Cuong Nguyen" w:date="2019-03-28T14:39:00Z"/>
        </w:trPr>
        <w:tc>
          <w:tcPr>
            <w:tcW w:w="2337" w:type="dxa"/>
          </w:tcPr>
          <w:p w:rsidR="00D16FAE" w:rsidRPr="00BC01A7" w:rsidRDefault="00D16FAE" w:rsidP="00B5761B">
            <w:pPr>
              <w:shd w:val="clear" w:color="auto" w:fill="FFFFFF"/>
              <w:rPr>
                <w:ins w:id="581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2" w:author="Cuong Nguyen" w:date="2019-03-28T14:39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Cow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83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84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85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86" w:author="Cuong Nguyen" w:date="2019-03-28T14:3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Bò</w:t>
              </w:r>
              <w:proofErr w:type="spellEnd"/>
            </w:ins>
          </w:p>
        </w:tc>
      </w:tr>
      <w:tr w:rsidR="00D16FAE" w:rsidTr="00300ABE">
        <w:trPr>
          <w:ins w:id="587" w:author="Cuong Nguyen" w:date="2019-03-28T14:39:00Z"/>
        </w:trPr>
        <w:tc>
          <w:tcPr>
            <w:tcW w:w="2337" w:type="dxa"/>
          </w:tcPr>
          <w:p w:rsidR="00D16FAE" w:rsidRDefault="00D16FAE" w:rsidP="00B5761B">
            <w:pPr>
              <w:shd w:val="clear" w:color="auto" w:fill="FFFFFF"/>
              <w:rPr>
                <w:ins w:id="588" w:author="Cuong Nguyen" w:date="2019-03-28T14:3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89" w:author="Cuong Nguyen" w:date="2019-03-28T14:40:00Z">
              <w:r w:rsidRPr="00D16FAE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Flies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0" w:author="Cuong Nguyen" w:date="2019-03-28T14:3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1" w:author="Cuong Nguyen" w:date="2019-03-28T14:39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2" w:author="Cuong Nguyen" w:date="2019-03-28T14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593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Ruồi</w:t>
              </w:r>
            </w:ins>
            <w:proofErr w:type="spellEnd"/>
          </w:p>
        </w:tc>
      </w:tr>
      <w:tr w:rsidR="00D16FAE" w:rsidTr="00300ABE">
        <w:trPr>
          <w:ins w:id="594" w:author="Cuong Nguyen" w:date="2019-03-28T14:40:00Z"/>
        </w:trPr>
        <w:tc>
          <w:tcPr>
            <w:tcW w:w="2337" w:type="dxa"/>
          </w:tcPr>
          <w:p w:rsidR="00D16FAE" w:rsidRPr="00D16FAE" w:rsidRDefault="00D16FAE" w:rsidP="00B5761B">
            <w:pPr>
              <w:shd w:val="clear" w:color="auto" w:fill="FFFFFF"/>
              <w:rPr>
                <w:ins w:id="595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596" w:author="Cuong Nguyen" w:date="2019-03-28T14:40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swish</w:t>
              </w:r>
            </w:ins>
          </w:p>
        </w:tc>
        <w:tc>
          <w:tcPr>
            <w:tcW w:w="1528" w:type="dxa"/>
          </w:tcPr>
          <w:p w:rsidR="00D16FAE" w:rsidRDefault="00D16FAE" w:rsidP="00AD0A3E">
            <w:pPr>
              <w:spacing w:line="330" w:lineRule="atLeast"/>
              <w:rPr>
                <w:ins w:id="597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16FAE" w:rsidRDefault="00D16FAE">
            <w:pPr>
              <w:rPr>
                <w:ins w:id="598" w:author="Cuong Nguyen" w:date="2019-03-28T14:40:00Z"/>
              </w:rPr>
            </w:pPr>
          </w:p>
        </w:tc>
        <w:tc>
          <w:tcPr>
            <w:tcW w:w="2785" w:type="dxa"/>
          </w:tcPr>
          <w:p w:rsidR="00D16FAE" w:rsidRDefault="00D16FAE">
            <w:pPr>
              <w:rPr>
                <w:ins w:id="599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00" w:author="Cuong Nguyen" w:date="2019-03-28T14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bay</w:t>
              </w:r>
            </w:ins>
          </w:p>
        </w:tc>
      </w:tr>
      <w:tr w:rsidR="006C1BDB" w:rsidTr="00300ABE">
        <w:trPr>
          <w:ins w:id="601" w:author="Cuong Nguyen" w:date="2019-03-28T14:40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2" w:author="Cuong Nguyen" w:date="2019-03-28T14:40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03" w:author="Cuong Nguyen" w:date="2019-03-28T14:41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Goat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04" w:author="Cuong Nguyen" w:date="2019-03-28T14:4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05" w:author="Cuong Nguyen" w:date="2019-03-28T14:40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06" w:author="Cuong Nguyen" w:date="2019-03-28T14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07" w:author="Cuong Nguyen" w:date="2019-03-28T14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Dê</w:t>
              </w:r>
            </w:ins>
            <w:proofErr w:type="spellEnd"/>
          </w:p>
        </w:tc>
      </w:tr>
      <w:tr w:rsidR="006C1BDB" w:rsidTr="00300ABE">
        <w:trPr>
          <w:ins w:id="608" w:author="Cuong Nguyen" w:date="2019-03-28T14:41:00Z"/>
        </w:trPr>
        <w:tc>
          <w:tcPr>
            <w:tcW w:w="2337" w:type="dxa"/>
          </w:tcPr>
          <w:p w:rsidR="006C1BDB" w:rsidRDefault="006C1BDB" w:rsidP="00B5761B">
            <w:pPr>
              <w:shd w:val="clear" w:color="auto" w:fill="FFFFFF"/>
              <w:rPr>
                <w:ins w:id="609" w:author="Cuong Nguyen" w:date="2019-03-28T14:41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0" w:author="Cuong Nguyen" w:date="2019-03-28T14:42:00Z">
              <w:r w:rsidRPr="006C1BDB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Rooster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1" w:author="Cuong Nguyen" w:date="2019-03-28T14:4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2" w:author="Cuong Nguyen" w:date="2019-03-28T14:41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13" w:author="Cuong Nguyen" w:date="2019-03-28T14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14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</w:ins>
            <w:proofErr w:type="spellEnd"/>
          </w:p>
        </w:tc>
      </w:tr>
      <w:tr w:rsidR="006C1BDB" w:rsidTr="00300ABE">
        <w:trPr>
          <w:ins w:id="615" w:author="Cuong Nguyen" w:date="2019-03-28T14:42:00Z"/>
        </w:trPr>
        <w:tc>
          <w:tcPr>
            <w:tcW w:w="2337" w:type="dxa"/>
          </w:tcPr>
          <w:p w:rsidR="006C1BDB" w:rsidRPr="006C1BDB" w:rsidRDefault="006C1BDB" w:rsidP="00B5761B">
            <w:pPr>
              <w:shd w:val="clear" w:color="auto" w:fill="FFFFFF"/>
              <w:rPr>
                <w:ins w:id="616" w:author="Cuong Nguyen" w:date="2019-03-28T14:42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17" w:author="Cuong Nguyen" w:date="2019-03-28T14:42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Crows</w:t>
              </w:r>
            </w:ins>
          </w:p>
        </w:tc>
        <w:tc>
          <w:tcPr>
            <w:tcW w:w="1528" w:type="dxa"/>
          </w:tcPr>
          <w:p w:rsidR="006C1BDB" w:rsidRDefault="006C1BDB" w:rsidP="00AD0A3E">
            <w:pPr>
              <w:spacing w:line="330" w:lineRule="atLeast"/>
              <w:rPr>
                <w:ins w:id="618" w:author="Cuong Nguyen" w:date="2019-03-28T14:4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C1BDB" w:rsidRDefault="006C1BDB">
            <w:pPr>
              <w:rPr>
                <w:ins w:id="619" w:author="Cuong Nguyen" w:date="2019-03-28T14:42:00Z"/>
              </w:rPr>
            </w:pPr>
          </w:p>
        </w:tc>
        <w:tc>
          <w:tcPr>
            <w:tcW w:w="2785" w:type="dxa"/>
          </w:tcPr>
          <w:p w:rsidR="006C1BDB" w:rsidRDefault="006C1BDB">
            <w:pPr>
              <w:rPr>
                <w:ins w:id="620" w:author="Cuong Nguyen" w:date="2019-03-28T14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21" w:author="Cuong Nguyen" w:date="2019-03-28T14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tiếng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gáy</w:t>
              </w:r>
              <w:proofErr w:type="spellEnd"/>
            </w:ins>
          </w:p>
        </w:tc>
      </w:tr>
      <w:tr w:rsidR="00DE3E1A" w:rsidTr="00300ABE">
        <w:trPr>
          <w:ins w:id="622" w:author="Cuong Nguyen" w:date="2019-03-28T14:43:00Z"/>
        </w:trPr>
        <w:tc>
          <w:tcPr>
            <w:tcW w:w="2337" w:type="dxa"/>
          </w:tcPr>
          <w:p w:rsidR="00DE3E1A" w:rsidRDefault="00DE3E1A" w:rsidP="00B5761B">
            <w:pPr>
              <w:shd w:val="clear" w:color="auto" w:fill="FFFFFF"/>
              <w:rPr>
                <w:ins w:id="623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24" w:author="Cuong Nguyen" w:date="2019-03-28T14:43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Goose</w:t>
              </w:r>
            </w:ins>
          </w:p>
        </w:tc>
        <w:tc>
          <w:tcPr>
            <w:tcW w:w="1528" w:type="dxa"/>
          </w:tcPr>
          <w:p w:rsidR="00DE3E1A" w:rsidRDefault="00DE3E1A" w:rsidP="00AD0A3E">
            <w:pPr>
              <w:spacing w:line="330" w:lineRule="atLeast"/>
              <w:rPr>
                <w:ins w:id="625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E3E1A" w:rsidRDefault="00DE3E1A">
            <w:pPr>
              <w:rPr>
                <w:ins w:id="626" w:author="Cuong Nguyen" w:date="2019-03-28T14:43:00Z"/>
              </w:rPr>
            </w:pPr>
          </w:p>
        </w:tc>
        <w:tc>
          <w:tcPr>
            <w:tcW w:w="2785" w:type="dxa"/>
          </w:tcPr>
          <w:p w:rsidR="00DE3E1A" w:rsidRDefault="00DE3E1A">
            <w:pPr>
              <w:rPr>
                <w:ins w:id="627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28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Ngỗng</w:t>
              </w:r>
              <w:proofErr w:type="spellEnd"/>
            </w:ins>
          </w:p>
        </w:tc>
      </w:tr>
      <w:tr w:rsidR="007E769C" w:rsidTr="00300ABE">
        <w:trPr>
          <w:ins w:id="629" w:author="Cuong Nguyen" w:date="2019-03-28T14:43:00Z"/>
        </w:trPr>
        <w:tc>
          <w:tcPr>
            <w:tcW w:w="2337" w:type="dxa"/>
          </w:tcPr>
          <w:p w:rsidR="007E769C" w:rsidRDefault="007E769C" w:rsidP="00B5761B">
            <w:pPr>
              <w:shd w:val="clear" w:color="auto" w:fill="FFFFFF"/>
              <w:rPr>
                <w:ins w:id="630" w:author="Cuong Nguyen" w:date="2019-03-28T14:43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1" w:author="Cuong Nguyen" w:date="2019-03-28T14:43:00Z">
              <w:r w:rsidRPr="007E769C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Stray</w:t>
              </w:r>
            </w:ins>
          </w:p>
        </w:tc>
        <w:tc>
          <w:tcPr>
            <w:tcW w:w="1528" w:type="dxa"/>
          </w:tcPr>
          <w:p w:rsidR="007E769C" w:rsidRDefault="007E769C" w:rsidP="00AD0A3E">
            <w:pPr>
              <w:spacing w:line="330" w:lineRule="atLeast"/>
              <w:rPr>
                <w:ins w:id="632" w:author="Cuong Nguyen" w:date="2019-03-28T14:43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7E769C" w:rsidRDefault="007E769C">
            <w:pPr>
              <w:rPr>
                <w:ins w:id="633" w:author="Cuong Nguyen" w:date="2019-03-28T14:43:00Z"/>
              </w:rPr>
            </w:pPr>
          </w:p>
        </w:tc>
        <w:tc>
          <w:tcPr>
            <w:tcW w:w="2785" w:type="dxa"/>
          </w:tcPr>
          <w:p w:rsidR="007E769C" w:rsidRDefault="007E769C">
            <w:pPr>
              <w:rPr>
                <w:ins w:id="634" w:author="Cuong Nguyen" w:date="2019-03-28T14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35" w:author="Cuong Nguyen" w:date="2019-03-28T14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lạc</w:t>
              </w:r>
              <w:proofErr w:type="spellEnd"/>
            </w:ins>
          </w:p>
        </w:tc>
      </w:tr>
      <w:tr w:rsidR="005D4E89" w:rsidTr="00300ABE">
        <w:trPr>
          <w:ins w:id="636" w:author="Cuong Nguyen" w:date="2019-03-28T14:44:00Z"/>
        </w:trPr>
        <w:tc>
          <w:tcPr>
            <w:tcW w:w="2337" w:type="dxa"/>
          </w:tcPr>
          <w:p w:rsidR="005D4E89" w:rsidRPr="007E769C" w:rsidRDefault="005D4E89" w:rsidP="00B5761B">
            <w:pPr>
              <w:shd w:val="clear" w:color="auto" w:fill="FFFFFF"/>
              <w:rPr>
                <w:ins w:id="637" w:author="Cuong Nguyen" w:date="2019-03-28T14:4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38" w:author="Cuong Nguyen" w:date="2019-03-28T14:44:00Z">
              <w:r w:rsidRPr="005D4E89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Wool</w:t>
              </w:r>
            </w:ins>
          </w:p>
        </w:tc>
        <w:tc>
          <w:tcPr>
            <w:tcW w:w="1528" w:type="dxa"/>
          </w:tcPr>
          <w:p w:rsidR="005D4E89" w:rsidRDefault="005D4E89" w:rsidP="00AD0A3E">
            <w:pPr>
              <w:spacing w:line="330" w:lineRule="atLeast"/>
              <w:rPr>
                <w:ins w:id="639" w:author="Cuong Nguyen" w:date="2019-03-28T14:4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5D4E89" w:rsidRDefault="005D4E89">
            <w:pPr>
              <w:rPr>
                <w:ins w:id="640" w:author="Cuong Nguyen" w:date="2019-03-28T14:44:00Z"/>
              </w:rPr>
            </w:pPr>
          </w:p>
        </w:tc>
        <w:tc>
          <w:tcPr>
            <w:tcW w:w="2785" w:type="dxa"/>
          </w:tcPr>
          <w:p w:rsidR="005D4E89" w:rsidRDefault="00627880">
            <w:pPr>
              <w:rPr>
                <w:ins w:id="641" w:author="Cuong Nguyen" w:date="2019-03-28T14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42" w:author="Cuong Nguyen" w:date="2019-03-28T14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</w:t>
              </w:r>
              <w:r w:rsidR="005D4E89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en</w:t>
              </w:r>
            </w:ins>
          </w:p>
        </w:tc>
      </w:tr>
      <w:tr w:rsidR="00627880" w:rsidTr="00300ABE">
        <w:trPr>
          <w:ins w:id="643" w:author="Cuong Nguyen" w:date="2019-03-28T14:46:00Z"/>
        </w:trPr>
        <w:tc>
          <w:tcPr>
            <w:tcW w:w="2337" w:type="dxa"/>
          </w:tcPr>
          <w:p w:rsidR="00627880" w:rsidRPr="005D4E89" w:rsidRDefault="00627880" w:rsidP="00B5761B">
            <w:pPr>
              <w:shd w:val="clear" w:color="auto" w:fill="FFFFFF"/>
              <w:rPr>
                <w:ins w:id="644" w:author="Cuong Nguyen" w:date="2019-03-28T14:46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45" w:author="Cuong Nguyen" w:date="2019-03-28T14:52:00Z">
              <w:r w:rsidRPr="00627880"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Helicopter</w:t>
              </w:r>
            </w:ins>
          </w:p>
        </w:tc>
        <w:tc>
          <w:tcPr>
            <w:tcW w:w="1528" w:type="dxa"/>
          </w:tcPr>
          <w:p w:rsidR="00627880" w:rsidRDefault="00627880" w:rsidP="00AD0A3E">
            <w:pPr>
              <w:spacing w:line="330" w:lineRule="atLeast"/>
              <w:rPr>
                <w:ins w:id="646" w:author="Cuong Nguyen" w:date="2019-03-28T14:4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27880" w:rsidRDefault="00627880">
            <w:pPr>
              <w:rPr>
                <w:ins w:id="647" w:author="Cuong Nguyen" w:date="2019-03-28T14:46:00Z"/>
              </w:rPr>
            </w:pPr>
          </w:p>
        </w:tc>
        <w:tc>
          <w:tcPr>
            <w:tcW w:w="2785" w:type="dxa"/>
          </w:tcPr>
          <w:p w:rsidR="00627880" w:rsidRDefault="00627880">
            <w:pPr>
              <w:rPr>
                <w:ins w:id="648" w:author="Cuong Nguyen" w:date="2019-03-28T14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49" w:author="Cuong Nguyen" w:date="2019-03-28T14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bay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trực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thăng</w:t>
              </w:r>
            </w:ins>
            <w:proofErr w:type="spellEnd"/>
          </w:p>
        </w:tc>
      </w:tr>
      <w:tr w:rsidR="00156082" w:rsidTr="00300ABE">
        <w:trPr>
          <w:ins w:id="650" w:author="Cuong Nguyen" w:date="2019-03-28T14:54:00Z"/>
        </w:trPr>
        <w:tc>
          <w:tcPr>
            <w:tcW w:w="2337" w:type="dxa"/>
          </w:tcPr>
          <w:p w:rsidR="00156082" w:rsidRPr="00627880" w:rsidRDefault="00A3089E" w:rsidP="00B5761B">
            <w:pPr>
              <w:shd w:val="clear" w:color="auto" w:fill="FFFFFF"/>
              <w:rPr>
                <w:ins w:id="651" w:author="Cuong Nguyen" w:date="2019-03-28T14:54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52" w:author="Cuong Nguyen" w:date="2019-03-29T11:18:00Z">
              <w:r>
                <w:rPr>
                  <w:rFonts w:ascii="Arial" w:eastAsia="Times New Roman" w:hAnsi="Arial" w:cs="Arial"/>
                  <w:color w:val="222222"/>
                  <w:sz w:val="24"/>
                  <w:szCs w:val="24"/>
                </w:rPr>
                <w:t>Propellers</w:t>
              </w:r>
            </w:ins>
          </w:p>
        </w:tc>
        <w:tc>
          <w:tcPr>
            <w:tcW w:w="1528" w:type="dxa"/>
          </w:tcPr>
          <w:p w:rsidR="00156082" w:rsidRDefault="00A3089E" w:rsidP="00AD0A3E">
            <w:pPr>
              <w:spacing w:line="330" w:lineRule="atLeast"/>
              <w:rPr>
                <w:ins w:id="653" w:author="Cuong Nguyen" w:date="2019-03-28T14:5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proofErr w:type="spellStart"/>
            <w:ins w:id="654" w:author="Cuong Nguyen" w:date="2019-03-29T11:18:00Z">
              <w:r>
                <w:rPr>
                  <w:rFonts w:ascii="Arial" w:hAnsi="Arial" w:cs="Arial"/>
                  <w:color w:val="777777"/>
                  <w:sz w:val="23"/>
                  <w:szCs w:val="23"/>
                </w:rPr>
                <w:t>prəˈpelər</w:t>
              </w:r>
            </w:ins>
            <w:proofErr w:type="spellEnd"/>
          </w:p>
        </w:tc>
        <w:tc>
          <w:tcPr>
            <w:tcW w:w="2700" w:type="dxa"/>
          </w:tcPr>
          <w:p w:rsidR="00156082" w:rsidRDefault="00156082">
            <w:pPr>
              <w:rPr>
                <w:ins w:id="655" w:author="Cuong Nguyen" w:date="2019-03-28T14:54:00Z"/>
              </w:rPr>
            </w:pPr>
          </w:p>
        </w:tc>
        <w:tc>
          <w:tcPr>
            <w:tcW w:w="2785" w:type="dxa"/>
          </w:tcPr>
          <w:p w:rsidR="00156082" w:rsidRDefault="00A3089E">
            <w:pPr>
              <w:rPr>
                <w:ins w:id="656" w:author="Cuong Nguyen" w:date="2019-03-28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57" w:author="Cuong Nguyen" w:date="2019-03-29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quạt</w:t>
              </w:r>
            </w:ins>
            <w:proofErr w:type="spellEnd"/>
          </w:p>
        </w:tc>
      </w:tr>
      <w:tr w:rsidR="00D251E8" w:rsidTr="00300ABE">
        <w:trPr>
          <w:ins w:id="658" w:author="Cuong Nguyen" w:date="2019-04-16T16:19:00Z"/>
        </w:trPr>
        <w:tc>
          <w:tcPr>
            <w:tcW w:w="2337" w:type="dxa"/>
          </w:tcPr>
          <w:p w:rsidR="00D251E8" w:rsidRDefault="005C2FA8" w:rsidP="00B5761B">
            <w:pPr>
              <w:shd w:val="clear" w:color="auto" w:fill="FFFFFF"/>
              <w:rPr>
                <w:ins w:id="659" w:author="Cuong Nguyen" w:date="2019-04-16T16:19:00Z"/>
                <w:rFonts w:ascii="Arial" w:eastAsia="Times New Roman" w:hAnsi="Arial" w:cs="Arial"/>
                <w:color w:val="222222"/>
                <w:sz w:val="24"/>
                <w:szCs w:val="24"/>
              </w:rPr>
            </w:pPr>
            <w:ins w:id="660" w:author="Cuong Nguyen" w:date="2019-04-16T16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Cough</w:t>
              </w:r>
            </w:ins>
          </w:p>
        </w:tc>
        <w:tc>
          <w:tcPr>
            <w:tcW w:w="1528" w:type="dxa"/>
          </w:tcPr>
          <w:p w:rsidR="00D251E8" w:rsidRDefault="00D251E8" w:rsidP="00AD0A3E">
            <w:pPr>
              <w:spacing w:line="330" w:lineRule="atLeast"/>
              <w:rPr>
                <w:ins w:id="661" w:author="Cuong Nguyen" w:date="2019-04-16T16:1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D251E8" w:rsidRDefault="00D251E8">
            <w:pPr>
              <w:rPr>
                <w:ins w:id="662" w:author="Cuong Nguyen" w:date="2019-04-16T16:19:00Z"/>
              </w:rPr>
            </w:pPr>
          </w:p>
        </w:tc>
        <w:tc>
          <w:tcPr>
            <w:tcW w:w="2785" w:type="dxa"/>
          </w:tcPr>
          <w:p w:rsidR="00D251E8" w:rsidRDefault="004A3B3F">
            <w:pPr>
              <w:rPr>
                <w:ins w:id="663" w:author="Cuong Nguyen" w:date="2019-04-16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64" w:author="Cuong Nguyen" w:date="2019-04-16T16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Ho</w:t>
              </w:r>
            </w:ins>
          </w:p>
        </w:tc>
      </w:tr>
      <w:tr w:rsidR="005C2FA8" w:rsidTr="00300ABE">
        <w:trPr>
          <w:ins w:id="665" w:author="Cuong Nguyen" w:date="2019-04-16T16:27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66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67" w:author="Cuong Nguyen" w:date="2019-04-16T16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Sneeze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68" w:author="Cuong Nguyen" w:date="2019-04-16T16:2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69" w:author="Cuong Nguyen" w:date="2019-04-16T16:27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70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71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mũi</w:t>
              </w:r>
            </w:ins>
            <w:proofErr w:type="spellEnd"/>
          </w:p>
        </w:tc>
      </w:tr>
      <w:tr w:rsidR="005C2FA8" w:rsidTr="00300ABE">
        <w:trPr>
          <w:ins w:id="672" w:author="Cuong Nguyen" w:date="2019-04-16T16:27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73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74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Flu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75" w:author="Cuong Nguyen" w:date="2019-04-16T16:2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76" w:author="Cuong Nguyen" w:date="2019-04-16T16:27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77" w:author="Cuong Nguyen" w:date="2019-04-16T16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78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Cúm</w:t>
              </w:r>
            </w:ins>
            <w:proofErr w:type="spellEnd"/>
          </w:p>
        </w:tc>
      </w:tr>
      <w:tr w:rsidR="005C2FA8" w:rsidTr="00300ABE">
        <w:trPr>
          <w:ins w:id="679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80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1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Fever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82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83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84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85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Sốt</w:t>
              </w:r>
            </w:ins>
            <w:proofErr w:type="spellEnd"/>
          </w:p>
        </w:tc>
      </w:tr>
      <w:tr w:rsidR="005C2FA8" w:rsidTr="00300ABE">
        <w:trPr>
          <w:ins w:id="686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87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88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Mumps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89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90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9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92" w:author="Cuong Nguyen" w:date="2019-04-16T16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Bướu</w:t>
              </w:r>
            </w:ins>
            <w:proofErr w:type="spellEnd"/>
          </w:p>
        </w:tc>
      </w:tr>
      <w:tr w:rsidR="005C2FA8" w:rsidTr="00300ABE">
        <w:trPr>
          <w:ins w:id="693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694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695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Lumps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696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697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698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699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Cục</w:t>
              </w:r>
            </w:ins>
            <w:proofErr w:type="spellEnd"/>
          </w:p>
        </w:tc>
      </w:tr>
      <w:tr w:rsidR="005C2FA8" w:rsidTr="00300ABE">
        <w:trPr>
          <w:ins w:id="700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0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2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Chicken</w:t>
              </w:r>
              <w:r w:rsidR="004A3B3F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</w:t>
              </w:r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ox</w:t>
              </w:r>
            </w:ins>
          </w:p>
        </w:tc>
        <w:tc>
          <w:tcPr>
            <w:tcW w:w="1528" w:type="dxa"/>
          </w:tcPr>
          <w:p w:rsidR="005C2FA8" w:rsidRDefault="005C2FA8" w:rsidP="00AD0A3E">
            <w:pPr>
              <w:spacing w:line="330" w:lineRule="atLeast"/>
              <w:rPr>
                <w:ins w:id="703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C2FA8" w:rsidRDefault="005C2FA8">
            <w:pPr>
              <w:rPr>
                <w:ins w:id="704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05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06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</w:ins>
            <w:proofErr w:type="spellEnd"/>
          </w:p>
        </w:tc>
      </w:tr>
      <w:tr w:rsidR="005C2FA8" w:rsidTr="00300ABE">
        <w:trPr>
          <w:ins w:id="707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08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09" w:author="Cuong Nguyen" w:date="2019-04-16T16:2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measles</w:t>
              </w:r>
            </w:ins>
          </w:p>
        </w:tc>
        <w:tc>
          <w:tcPr>
            <w:tcW w:w="1528" w:type="dxa"/>
          </w:tcPr>
          <w:p w:rsidR="005C2FA8" w:rsidRDefault="004A3B3F" w:rsidP="00AD0A3E">
            <w:pPr>
              <w:spacing w:line="330" w:lineRule="atLeast"/>
              <w:rPr>
                <w:ins w:id="710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  <w:ins w:id="711" w:author="Cuong Nguyen" w:date="2019-04-16T16:33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mēzəlz</w:t>
              </w:r>
            </w:ins>
            <w:proofErr w:type="spellEnd"/>
          </w:p>
        </w:tc>
        <w:tc>
          <w:tcPr>
            <w:tcW w:w="2700" w:type="dxa"/>
          </w:tcPr>
          <w:p w:rsidR="005C2FA8" w:rsidRDefault="005C2FA8">
            <w:pPr>
              <w:rPr>
                <w:ins w:id="712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13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14" w:author="Cuong Nguyen" w:date="2019-04-16T16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Sởi</w:t>
              </w:r>
            </w:ins>
            <w:proofErr w:type="spellEnd"/>
          </w:p>
        </w:tc>
      </w:tr>
      <w:tr w:rsidR="005C2FA8" w:rsidTr="00300ABE">
        <w:trPr>
          <w:ins w:id="715" w:author="Cuong Nguyen" w:date="2019-04-16T16:28:00Z"/>
        </w:trPr>
        <w:tc>
          <w:tcPr>
            <w:tcW w:w="2337" w:type="dxa"/>
          </w:tcPr>
          <w:p w:rsidR="005C2FA8" w:rsidRDefault="005C2FA8" w:rsidP="00B5761B">
            <w:pPr>
              <w:shd w:val="clear" w:color="auto" w:fill="FFFFFF"/>
              <w:rPr>
                <w:ins w:id="716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17" w:author="Cuong Nguyen" w:date="2019-04-16T16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arthritis</w:t>
              </w:r>
            </w:ins>
          </w:p>
        </w:tc>
        <w:tc>
          <w:tcPr>
            <w:tcW w:w="1528" w:type="dxa"/>
          </w:tcPr>
          <w:p w:rsidR="005C2FA8" w:rsidRDefault="004A3B3F" w:rsidP="00AD0A3E">
            <w:pPr>
              <w:spacing w:line="330" w:lineRule="atLeast"/>
              <w:rPr>
                <w:ins w:id="718" w:author="Cuong Nguyen" w:date="2019-04-16T16:28:00Z"/>
                <w:rFonts w:ascii="Arial" w:hAnsi="Arial" w:cs="Arial"/>
                <w:color w:val="777777"/>
                <w:sz w:val="23"/>
                <w:szCs w:val="23"/>
              </w:rPr>
            </w:pPr>
            <w:ins w:id="719" w:author="Cuong Nguyen" w:date="2019-04-16T16:34:00Z">
              <w:r w:rsidRPr="004A3B3F">
                <w:rPr>
                  <w:rFonts w:ascii="Arial" w:hAnsi="Arial" w:cs="Arial"/>
                  <w:color w:val="777777"/>
                  <w:sz w:val="23"/>
                  <w:szCs w:val="23"/>
                </w:rPr>
                <w:t>Arthritis</w:t>
              </w:r>
            </w:ins>
          </w:p>
        </w:tc>
        <w:tc>
          <w:tcPr>
            <w:tcW w:w="2700" w:type="dxa"/>
          </w:tcPr>
          <w:p w:rsidR="005C2FA8" w:rsidRDefault="005C2FA8">
            <w:pPr>
              <w:rPr>
                <w:ins w:id="720" w:author="Cuong Nguyen" w:date="2019-04-16T16:28:00Z"/>
              </w:rPr>
            </w:pPr>
          </w:p>
        </w:tc>
        <w:tc>
          <w:tcPr>
            <w:tcW w:w="2785" w:type="dxa"/>
          </w:tcPr>
          <w:p w:rsidR="005C2FA8" w:rsidRDefault="004A3B3F">
            <w:pPr>
              <w:rPr>
                <w:ins w:id="721" w:author="Cuong Nguyen" w:date="2019-04-16T16:2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22" w:author="Cuong Nguyen" w:date="2019-04-16T16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Viêm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khớp</w:t>
              </w:r>
            </w:ins>
            <w:proofErr w:type="spellEnd"/>
          </w:p>
        </w:tc>
      </w:tr>
      <w:tr w:rsidR="004A3B3F" w:rsidTr="00300ABE">
        <w:trPr>
          <w:ins w:id="723" w:author="Cuong Nguyen" w:date="2019-04-16T16:34:00Z"/>
        </w:trPr>
        <w:tc>
          <w:tcPr>
            <w:tcW w:w="2337" w:type="dxa"/>
          </w:tcPr>
          <w:p w:rsidR="004A3B3F" w:rsidRDefault="00CD6012" w:rsidP="00B5761B">
            <w:pPr>
              <w:shd w:val="clear" w:color="auto" w:fill="FFFFFF"/>
              <w:rPr>
                <w:ins w:id="724" w:author="Cuong Nguyen" w:date="2019-04-16T16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25" w:author="Cuong Nguyen" w:date="2019-04-16T16:35:00Z">
              <w:r w:rsidRPr="00CD601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stiff and sore</w:t>
              </w:r>
            </w:ins>
          </w:p>
        </w:tc>
        <w:tc>
          <w:tcPr>
            <w:tcW w:w="1528" w:type="dxa"/>
          </w:tcPr>
          <w:p w:rsidR="004A3B3F" w:rsidRPr="004A3B3F" w:rsidRDefault="004A3B3F" w:rsidP="00AD0A3E">
            <w:pPr>
              <w:spacing w:line="330" w:lineRule="atLeast"/>
              <w:rPr>
                <w:ins w:id="726" w:author="Cuong Nguyen" w:date="2019-04-16T16:3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A3B3F" w:rsidRDefault="004A3B3F">
            <w:pPr>
              <w:rPr>
                <w:ins w:id="727" w:author="Cuong Nguyen" w:date="2019-04-16T16:34:00Z"/>
              </w:rPr>
            </w:pPr>
          </w:p>
        </w:tc>
        <w:tc>
          <w:tcPr>
            <w:tcW w:w="2785" w:type="dxa"/>
          </w:tcPr>
          <w:p w:rsidR="004A3B3F" w:rsidRDefault="00CD6012">
            <w:pPr>
              <w:rPr>
                <w:ins w:id="728" w:author="Cuong Nguyen" w:date="2019-04-16T16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29" w:author="Cuong Nguyen" w:date="2019-04-16T16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Cứng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đau</w:t>
              </w:r>
            </w:ins>
            <w:proofErr w:type="spellEnd"/>
          </w:p>
        </w:tc>
      </w:tr>
      <w:tr w:rsidR="00CD6012" w:rsidTr="00300ABE">
        <w:trPr>
          <w:ins w:id="730" w:author="Cuong Nguyen" w:date="2019-04-16T16:37:00Z"/>
        </w:trPr>
        <w:tc>
          <w:tcPr>
            <w:tcW w:w="2337" w:type="dxa"/>
          </w:tcPr>
          <w:p w:rsidR="00CD6012" w:rsidRPr="00CD6012" w:rsidRDefault="00325ACB" w:rsidP="00B5761B">
            <w:pPr>
              <w:shd w:val="clear" w:color="auto" w:fill="FFFFFF"/>
              <w:rPr>
                <w:ins w:id="731" w:author="Cuong Nguyen" w:date="2019-04-16T16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2" w:author="Cuong Nguyen" w:date="2019-04-17T10:35:00Z">
              <w:r w:rsidRPr="00325A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Chill</w:t>
              </w:r>
            </w:ins>
          </w:p>
        </w:tc>
        <w:tc>
          <w:tcPr>
            <w:tcW w:w="1528" w:type="dxa"/>
          </w:tcPr>
          <w:p w:rsidR="00CD6012" w:rsidRPr="004A3B3F" w:rsidRDefault="00CD6012" w:rsidP="00AD0A3E">
            <w:pPr>
              <w:spacing w:line="330" w:lineRule="atLeast"/>
              <w:rPr>
                <w:ins w:id="733" w:author="Cuong Nguyen" w:date="2019-04-16T16:37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D6012" w:rsidRDefault="00CD6012">
            <w:pPr>
              <w:rPr>
                <w:ins w:id="734" w:author="Cuong Nguyen" w:date="2019-04-16T16:37:00Z"/>
              </w:rPr>
            </w:pPr>
          </w:p>
        </w:tc>
        <w:tc>
          <w:tcPr>
            <w:tcW w:w="2785" w:type="dxa"/>
          </w:tcPr>
          <w:p w:rsidR="00CD6012" w:rsidRDefault="00325ACB">
            <w:pPr>
              <w:rPr>
                <w:ins w:id="735" w:author="Cuong Nguyen" w:date="2019-04-16T16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36" w:author="Cuong Nguyen" w:date="2019-04-17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Lạnh</w:t>
              </w:r>
            </w:ins>
            <w:proofErr w:type="spellEnd"/>
          </w:p>
        </w:tc>
      </w:tr>
      <w:tr w:rsidR="00325ACB" w:rsidTr="00300ABE">
        <w:trPr>
          <w:ins w:id="737" w:author="Cuong Nguyen" w:date="2019-04-17T10:39:00Z"/>
        </w:trPr>
        <w:tc>
          <w:tcPr>
            <w:tcW w:w="2337" w:type="dxa"/>
          </w:tcPr>
          <w:p w:rsidR="00325ACB" w:rsidRPr="00325ACB" w:rsidRDefault="00325ACB" w:rsidP="00B5761B">
            <w:pPr>
              <w:shd w:val="clear" w:color="auto" w:fill="FFFFFF"/>
              <w:rPr>
                <w:ins w:id="738" w:author="Cuong Nguyen" w:date="2019-04-17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39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Hair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40" w:author="Cuong Nguyen" w:date="2019-04-17T10:3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41" w:author="Cuong Nguyen" w:date="2019-04-17T10:39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42" w:author="Cuong Nguyen" w:date="2019-04-17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43" w:author="Cuong Nguyen" w:date="2019-04-17T10:40:00Z"/>
        </w:trPr>
        <w:tc>
          <w:tcPr>
            <w:tcW w:w="2337" w:type="dxa"/>
          </w:tcPr>
          <w:p w:rsidR="00325ACB" w:rsidRDefault="00325ACB" w:rsidP="00B5761B">
            <w:pPr>
              <w:shd w:val="clear" w:color="auto" w:fill="FFFFFF"/>
              <w:rPr>
                <w:ins w:id="744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45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Face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46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47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48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49" w:author="Cuong Nguyen" w:date="2019-04-17T10:40:00Z"/>
        </w:trPr>
        <w:tc>
          <w:tcPr>
            <w:tcW w:w="2337" w:type="dxa"/>
          </w:tcPr>
          <w:p w:rsidR="00325ACB" w:rsidRDefault="00325ACB">
            <w:pPr>
              <w:shd w:val="clear" w:color="auto" w:fill="FFFFFF"/>
              <w:tabs>
                <w:tab w:val="center" w:pos="1060"/>
              </w:tabs>
              <w:rPr>
                <w:ins w:id="750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pPrChange w:id="751" w:author="Cuong Nguyen" w:date="2019-04-17T10:40:00Z">
                <w:pPr>
                  <w:shd w:val="clear" w:color="auto" w:fill="FFFFFF"/>
                </w:pPr>
              </w:pPrChange>
            </w:pPr>
            <w:ins w:id="752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Eye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53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54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55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56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57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58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Eyebrows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59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60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61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62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mài</w:t>
              </w:r>
            </w:ins>
            <w:proofErr w:type="spellEnd"/>
          </w:p>
        </w:tc>
      </w:tr>
      <w:tr w:rsidR="00325ACB" w:rsidTr="00300ABE">
        <w:trPr>
          <w:ins w:id="763" w:author="Cuong Nguyen" w:date="2019-04-17T10:40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64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65" w:author="Cuong Nguyen" w:date="2019-04-17T10:4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lastRenderedPageBreak/>
                <w:t>eyelashes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66" w:author="Cuong Nguyen" w:date="2019-04-17T10:4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67" w:author="Cuong Nguyen" w:date="2019-04-17T10:40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68" w:author="Cuong Nguyen" w:date="2019-04-17T10:4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769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mi</w:t>
              </w:r>
            </w:ins>
          </w:p>
        </w:tc>
      </w:tr>
      <w:tr w:rsidR="00325ACB" w:rsidTr="00300ABE">
        <w:trPr>
          <w:ins w:id="770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71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72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Lips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73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74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75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76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77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78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Teeth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79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80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81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82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83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84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Tongue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85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86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87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88" w:author="Cuong Nguyen" w:date="2019-04-17T10:41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89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90" w:author="Cuong Nguyen" w:date="2019-04-17T10:4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Chin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91" w:author="Cuong Nguyen" w:date="2019-04-17T10:4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92" w:author="Cuong Nguyen" w:date="2019-04-17T10:41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93" w:author="Cuong Nguyen" w:date="2019-04-17T10:4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794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79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796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Ears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797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798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799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00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0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2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Cheek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03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04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0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06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Má</w:t>
              </w:r>
              <w:proofErr w:type="spellEnd"/>
            </w:ins>
          </w:p>
        </w:tc>
      </w:tr>
      <w:tr w:rsidR="00325ACB" w:rsidTr="00300ABE">
        <w:trPr>
          <w:ins w:id="807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08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09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Neck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10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11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12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13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14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15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Chest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16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17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18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19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Ngực</w:t>
              </w:r>
              <w:proofErr w:type="spellEnd"/>
            </w:ins>
          </w:p>
        </w:tc>
      </w:tr>
      <w:tr w:rsidR="00325ACB" w:rsidTr="00300ABE">
        <w:trPr>
          <w:ins w:id="820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2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22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Shouder</w:t>
              </w:r>
              <w:proofErr w:type="spellEnd"/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23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24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25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26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27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28" w:author="Cuong Nguyen" w:date="2019-04-17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Arm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29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30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31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25ACB" w:rsidTr="00300ABE">
        <w:trPr>
          <w:ins w:id="832" w:author="Cuong Nguyen" w:date="2019-04-17T10:42:00Z"/>
        </w:trPr>
        <w:tc>
          <w:tcPr>
            <w:tcW w:w="2337" w:type="dxa"/>
          </w:tcPr>
          <w:p w:rsidR="00325ACB" w:rsidRDefault="00325ACB" w:rsidP="00325ACB">
            <w:pPr>
              <w:shd w:val="clear" w:color="auto" w:fill="FFFFFF"/>
              <w:tabs>
                <w:tab w:val="center" w:pos="1060"/>
              </w:tabs>
              <w:rPr>
                <w:ins w:id="833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3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Wrists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35" w:author="Cuong Nguyen" w:date="2019-04-17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36" w:author="Cuong Nguyen" w:date="2019-04-17T10:42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37" w:author="Cuong Nguyen" w:date="2019-04-17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38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</w:ins>
            <w:proofErr w:type="spellEnd"/>
          </w:p>
        </w:tc>
      </w:tr>
      <w:tr w:rsidR="00325ACB" w:rsidTr="00300ABE">
        <w:trPr>
          <w:ins w:id="839" w:author="Cuong Nguyen" w:date="2019-04-17T10:43:00Z"/>
        </w:trPr>
        <w:tc>
          <w:tcPr>
            <w:tcW w:w="2337" w:type="dxa"/>
          </w:tcPr>
          <w:p w:rsidR="00325A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4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41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Hand</w:t>
              </w:r>
            </w:ins>
          </w:p>
        </w:tc>
        <w:tc>
          <w:tcPr>
            <w:tcW w:w="1528" w:type="dxa"/>
          </w:tcPr>
          <w:p w:rsidR="00325ACB" w:rsidRPr="004A3B3F" w:rsidRDefault="00325ACB" w:rsidP="00AD0A3E">
            <w:pPr>
              <w:spacing w:line="330" w:lineRule="atLeast"/>
              <w:rPr>
                <w:ins w:id="842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25ACB" w:rsidRDefault="00325ACB">
            <w:pPr>
              <w:rPr>
                <w:ins w:id="843" w:author="Cuong Nguyen" w:date="2019-04-17T10:43:00Z"/>
              </w:rPr>
            </w:pPr>
          </w:p>
        </w:tc>
        <w:tc>
          <w:tcPr>
            <w:tcW w:w="2785" w:type="dxa"/>
          </w:tcPr>
          <w:p w:rsidR="00325ACB" w:rsidRDefault="00325ACB">
            <w:pPr>
              <w:rPr>
                <w:ins w:id="844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45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46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47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Finger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48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49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5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51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</w:p>
        </w:tc>
      </w:tr>
      <w:tr w:rsidR="004C4CCB" w:rsidTr="00300ABE">
        <w:trPr>
          <w:ins w:id="852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53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5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Back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55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56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57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58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59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0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Waist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61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62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63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64" w:author="Cuong Nguyen" w:date="2019-04-17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Eo</w:t>
              </w:r>
              <w:proofErr w:type="spellEnd"/>
            </w:ins>
          </w:p>
        </w:tc>
      </w:tr>
      <w:tr w:rsidR="004C4CCB" w:rsidTr="00300ABE">
        <w:trPr>
          <w:ins w:id="865" w:author="Cuong Nguyen" w:date="2019-04-17T10:43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66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67" w:author="Cuong Nguyen" w:date="2019-04-17T10:44:00Z">
              <w:r w:rsidRPr="004C4C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Hip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68" w:author="Cuong Nguyen" w:date="2019-04-17T10:43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69" w:author="Cuong Nguyen" w:date="2019-04-17T10:43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70" w:author="Cuong Nguyen" w:date="2019-04-17T10:4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71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Hông</w:t>
              </w:r>
            </w:ins>
            <w:proofErr w:type="spellEnd"/>
          </w:p>
        </w:tc>
      </w:tr>
      <w:tr w:rsidR="004C4CCB" w:rsidTr="00300ABE">
        <w:trPr>
          <w:ins w:id="872" w:author="Cuong Nguyen" w:date="2019-04-17T10:44:00Z"/>
        </w:trPr>
        <w:tc>
          <w:tcPr>
            <w:tcW w:w="2337" w:type="dxa"/>
          </w:tcPr>
          <w:p w:rsidR="004C4CCB" w:rsidRP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73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74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Leg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75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76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4C4CCB">
            <w:pPr>
              <w:rPr>
                <w:ins w:id="877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C4CCB" w:rsidTr="00300ABE">
        <w:trPr>
          <w:ins w:id="878" w:author="Cuong Nguyen" w:date="2019-04-17T10:44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79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0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Things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81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82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83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84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đùi</w:t>
              </w:r>
            </w:ins>
            <w:proofErr w:type="spellEnd"/>
          </w:p>
        </w:tc>
      </w:tr>
      <w:tr w:rsidR="004C4CCB" w:rsidTr="00300ABE">
        <w:trPr>
          <w:ins w:id="885" w:author="Cuong Nguyen" w:date="2019-04-17T10:44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86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87" w:author="Cuong Nguyen" w:date="2019-04-17T10:4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Knee</w:t>
              </w:r>
            </w:ins>
            <w:ins w:id="888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89" w:author="Cuong Nguyen" w:date="2019-04-17T10:44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90" w:author="Cuong Nguyen" w:date="2019-04-17T10:44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91" w:author="Cuong Nguyen" w:date="2019-04-17T10:4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92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Đầu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gối</w:t>
              </w:r>
            </w:ins>
            <w:proofErr w:type="spellEnd"/>
          </w:p>
        </w:tc>
      </w:tr>
      <w:tr w:rsidR="004C4CCB" w:rsidTr="00300ABE">
        <w:trPr>
          <w:ins w:id="893" w:author="Cuong Nguyen" w:date="2019-04-17T10:45:00Z"/>
        </w:trPr>
        <w:tc>
          <w:tcPr>
            <w:tcW w:w="2337" w:type="dxa"/>
          </w:tcPr>
          <w:p w:rsidR="004C4CCB" w:rsidRDefault="004C4CCB" w:rsidP="00325ACB">
            <w:pPr>
              <w:shd w:val="clear" w:color="auto" w:fill="FFFFFF"/>
              <w:tabs>
                <w:tab w:val="center" w:pos="1060"/>
              </w:tabs>
              <w:rPr>
                <w:ins w:id="894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895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calves</w:t>
              </w:r>
            </w:ins>
          </w:p>
        </w:tc>
        <w:tc>
          <w:tcPr>
            <w:tcW w:w="1528" w:type="dxa"/>
          </w:tcPr>
          <w:p w:rsidR="004C4CCB" w:rsidRPr="004A3B3F" w:rsidRDefault="004C4CCB" w:rsidP="00AD0A3E">
            <w:pPr>
              <w:spacing w:line="330" w:lineRule="atLeast"/>
              <w:rPr>
                <w:ins w:id="896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C4CCB" w:rsidRDefault="004C4CCB">
            <w:pPr>
              <w:rPr>
                <w:ins w:id="897" w:author="Cuong Nguyen" w:date="2019-04-17T10:45:00Z"/>
              </w:rPr>
            </w:pPr>
          </w:p>
        </w:tc>
        <w:tc>
          <w:tcPr>
            <w:tcW w:w="2785" w:type="dxa"/>
          </w:tcPr>
          <w:p w:rsidR="004C4CCB" w:rsidRDefault="008356BD">
            <w:pPr>
              <w:rPr>
                <w:ins w:id="898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899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Bắp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chân</w:t>
              </w:r>
              <w:proofErr w:type="spellEnd"/>
            </w:ins>
          </w:p>
        </w:tc>
      </w:tr>
      <w:tr w:rsidR="008356BD" w:rsidTr="00300ABE">
        <w:trPr>
          <w:ins w:id="900" w:author="Cuong Nguyen" w:date="2019-04-17T10:45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01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2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Bend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03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04" w:author="Cuong Nguyen" w:date="2019-04-17T10:45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05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06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Căng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ra</w:t>
              </w:r>
              <w:proofErr w:type="spellEnd"/>
            </w:ins>
          </w:p>
        </w:tc>
      </w:tr>
      <w:tr w:rsidR="008356BD" w:rsidTr="00300ABE">
        <w:trPr>
          <w:ins w:id="907" w:author="Cuong Nguyen" w:date="2019-04-17T10:45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08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09" w:author="Cuong Nguyen" w:date="2019-04-17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Ankle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10" w:author="Cuong Nguyen" w:date="2019-04-17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11" w:author="Cuong Nguyen" w:date="2019-04-17T10:45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12" w:author="Cuong Nguyen" w:date="2019-04-17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13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chân</w:t>
              </w:r>
            </w:ins>
            <w:proofErr w:type="spellEnd"/>
          </w:p>
        </w:tc>
      </w:tr>
      <w:tr w:rsidR="008356BD" w:rsidTr="00300ABE">
        <w:trPr>
          <w:ins w:id="914" w:author="Cuong Nguyen" w:date="2019-04-17T10:46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15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16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Feet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17" w:author="Cuong Nguyen" w:date="2019-04-17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18" w:author="Cuong Nguyen" w:date="2019-04-17T10:46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19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356BD" w:rsidTr="00300ABE">
        <w:trPr>
          <w:ins w:id="920" w:author="Cuong Nguyen" w:date="2019-04-17T10:46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21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22" w:author="Cuong Nguyen" w:date="2019-04-17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23" w:author="Cuong Nguyen" w:date="2019-04-17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24" w:author="Cuong Nguyen" w:date="2019-04-17T10:46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25" w:author="Cuong Nguyen" w:date="2019-04-17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356BD" w:rsidTr="00300ABE">
        <w:trPr>
          <w:ins w:id="926" w:author="Cuong Nguyen" w:date="2019-04-17T10:49:00Z"/>
        </w:trPr>
        <w:tc>
          <w:tcPr>
            <w:tcW w:w="2337" w:type="dxa"/>
          </w:tcPr>
          <w:p w:rsidR="008356BD" w:rsidRDefault="008356BD" w:rsidP="00325ACB">
            <w:pPr>
              <w:shd w:val="clear" w:color="auto" w:fill="FFFFFF"/>
              <w:tabs>
                <w:tab w:val="center" w:pos="1060"/>
              </w:tabs>
              <w:rPr>
                <w:ins w:id="927" w:author="Cuong Nguyen" w:date="2019-04-17T10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28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skirt and a blouse</w:t>
              </w:r>
            </w:ins>
          </w:p>
        </w:tc>
        <w:tc>
          <w:tcPr>
            <w:tcW w:w="1528" w:type="dxa"/>
          </w:tcPr>
          <w:p w:rsidR="008356BD" w:rsidRPr="004A3B3F" w:rsidRDefault="008356BD" w:rsidP="00AD0A3E">
            <w:pPr>
              <w:spacing w:line="330" w:lineRule="atLeast"/>
              <w:rPr>
                <w:ins w:id="929" w:author="Cuong Nguyen" w:date="2019-04-17T10:4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356BD" w:rsidRDefault="008356BD">
            <w:pPr>
              <w:rPr>
                <w:ins w:id="930" w:author="Cuong Nguyen" w:date="2019-04-17T10:49:00Z"/>
              </w:rPr>
            </w:pPr>
          </w:p>
        </w:tc>
        <w:tc>
          <w:tcPr>
            <w:tcW w:w="2785" w:type="dxa"/>
          </w:tcPr>
          <w:p w:rsidR="008356BD" w:rsidRDefault="008356BD">
            <w:pPr>
              <w:rPr>
                <w:ins w:id="931" w:author="Cuong Nguyen" w:date="2019-04-17T10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32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Váy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</w:ins>
            <w:proofErr w:type="spellEnd"/>
          </w:p>
        </w:tc>
      </w:tr>
      <w:tr w:rsidR="006779B5" w:rsidTr="00300ABE">
        <w:trPr>
          <w:ins w:id="933" w:author="Cuong Nguyen" w:date="2019-04-17T10:50:00Z"/>
        </w:trPr>
        <w:tc>
          <w:tcPr>
            <w:tcW w:w="2337" w:type="dxa"/>
          </w:tcPr>
          <w:p w:rsidR="006779B5" w:rsidRDefault="006779B5" w:rsidP="00325ACB">
            <w:pPr>
              <w:shd w:val="clear" w:color="auto" w:fill="FFFFFF"/>
              <w:tabs>
                <w:tab w:val="center" w:pos="1060"/>
              </w:tabs>
              <w:rPr>
                <w:ins w:id="934" w:author="Cuong Nguyen" w:date="2019-04-17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35" w:author="Cuong Nguyen" w:date="2019-04-17T10:50:00Z">
              <w:r w:rsidRPr="006779B5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bra and panties</w:t>
              </w:r>
            </w:ins>
          </w:p>
        </w:tc>
        <w:tc>
          <w:tcPr>
            <w:tcW w:w="1528" w:type="dxa"/>
          </w:tcPr>
          <w:p w:rsidR="006779B5" w:rsidRPr="004A3B3F" w:rsidRDefault="006779B5" w:rsidP="00AD0A3E">
            <w:pPr>
              <w:spacing w:line="330" w:lineRule="atLeast"/>
              <w:rPr>
                <w:ins w:id="936" w:author="Cuong Nguyen" w:date="2019-04-17T10:50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6779B5" w:rsidRDefault="006779B5">
            <w:pPr>
              <w:rPr>
                <w:ins w:id="937" w:author="Cuong Nguyen" w:date="2019-04-17T10:50:00Z"/>
              </w:rPr>
            </w:pPr>
          </w:p>
        </w:tc>
        <w:tc>
          <w:tcPr>
            <w:tcW w:w="2785" w:type="dxa"/>
          </w:tcPr>
          <w:p w:rsidR="006779B5" w:rsidRDefault="006779B5">
            <w:pPr>
              <w:rPr>
                <w:ins w:id="938" w:author="Cuong Nguyen" w:date="2019-04-17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39" w:author="Cuong Nguyen" w:date="2019-04-17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lót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nữ</w:t>
              </w:r>
              <w:proofErr w:type="spellEnd"/>
            </w:ins>
          </w:p>
        </w:tc>
      </w:tr>
      <w:tr w:rsidR="0033132B" w:rsidTr="00300ABE">
        <w:trPr>
          <w:ins w:id="940" w:author="Cuong Nguyen" w:date="2019-04-17T10:51:00Z"/>
        </w:trPr>
        <w:tc>
          <w:tcPr>
            <w:tcW w:w="2337" w:type="dxa"/>
          </w:tcPr>
          <w:p w:rsidR="0033132B" w:rsidRPr="006779B5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41" w:author="Cuong Nguyen" w:date="2019-04-17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42" w:author="Cuong Nguyen" w:date="2019-04-17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boxer or jockey shorts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43" w:author="Cuong Nguyen" w:date="2019-04-17T10:51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44" w:author="Cuong Nguyen" w:date="2019-04-17T10:51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45" w:author="Cuong Nguyen" w:date="2019-04-17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33132B" w:rsidTr="00300ABE">
        <w:trPr>
          <w:ins w:id="946" w:author="Cuong Nguyen" w:date="2019-04-17T10:52:00Z"/>
        </w:trPr>
        <w:tc>
          <w:tcPr>
            <w:tcW w:w="2337" w:type="dxa"/>
          </w:tcPr>
          <w:p w:rsidR="0033132B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47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48" w:author="Cuong Nguyen" w:date="2019-04-17T10:52:00Z">
              <w:r w:rsidRPr="0033132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sleeveless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49" w:author="Cuong Nguyen" w:date="2019-04-17T10:5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50" w:author="Cuong Nguyen" w:date="2019-04-17T10:52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51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52" w:author="Cuong Nguyen" w:date="2019-04-17T10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tay</w:t>
              </w:r>
              <w:proofErr w:type="spellEnd"/>
            </w:ins>
          </w:p>
        </w:tc>
      </w:tr>
      <w:tr w:rsidR="0033132B" w:rsidTr="00300ABE">
        <w:trPr>
          <w:ins w:id="953" w:author="Cuong Nguyen" w:date="2019-04-17T10:52:00Z"/>
        </w:trPr>
        <w:tc>
          <w:tcPr>
            <w:tcW w:w="2337" w:type="dxa"/>
          </w:tcPr>
          <w:p w:rsidR="0033132B" w:rsidRPr="0033132B" w:rsidRDefault="0033132B" w:rsidP="00325ACB">
            <w:pPr>
              <w:shd w:val="clear" w:color="auto" w:fill="FFFFFF"/>
              <w:tabs>
                <w:tab w:val="center" w:pos="1060"/>
              </w:tabs>
              <w:rPr>
                <w:ins w:id="954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55" w:author="Cuong Nguyen" w:date="2019-04-17T10:53:00Z">
              <w:r w:rsidRPr="0033132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Toque</w:t>
              </w:r>
            </w:ins>
          </w:p>
        </w:tc>
        <w:tc>
          <w:tcPr>
            <w:tcW w:w="1528" w:type="dxa"/>
          </w:tcPr>
          <w:p w:rsidR="0033132B" w:rsidRPr="004A3B3F" w:rsidRDefault="0033132B" w:rsidP="00AD0A3E">
            <w:pPr>
              <w:spacing w:line="330" w:lineRule="atLeast"/>
              <w:rPr>
                <w:ins w:id="956" w:author="Cuong Nguyen" w:date="2019-04-17T10:5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3132B" w:rsidRDefault="0033132B">
            <w:pPr>
              <w:rPr>
                <w:ins w:id="957" w:author="Cuong Nguyen" w:date="2019-04-17T10:52:00Z"/>
              </w:rPr>
            </w:pPr>
          </w:p>
        </w:tc>
        <w:tc>
          <w:tcPr>
            <w:tcW w:w="2785" w:type="dxa"/>
          </w:tcPr>
          <w:p w:rsidR="0033132B" w:rsidRDefault="0033132B">
            <w:pPr>
              <w:rPr>
                <w:ins w:id="958" w:author="Cuong Nguyen" w:date="2019-04-17T10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59" w:author="Cuong Nguyen" w:date="2019-04-17T10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Nón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dùng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khi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thởi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tiết</w:t>
              </w:r>
              <w:proofErr w:type="spellEnd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BE13CB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lạnh</w:t>
              </w:r>
            </w:ins>
            <w:proofErr w:type="spellEnd"/>
          </w:p>
        </w:tc>
      </w:tr>
      <w:tr w:rsidR="00933008" w:rsidTr="00300ABE">
        <w:trPr>
          <w:ins w:id="960" w:author="Cuong Nguyen" w:date="2019-04-18T10:39:00Z"/>
        </w:trPr>
        <w:tc>
          <w:tcPr>
            <w:tcW w:w="2337" w:type="dxa"/>
          </w:tcPr>
          <w:p w:rsidR="00933008" w:rsidRPr="0033132B" w:rsidRDefault="00933008" w:rsidP="00325ACB">
            <w:pPr>
              <w:shd w:val="clear" w:color="auto" w:fill="FFFFFF"/>
              <w:tabs>
                <w:tab w:val="center" w:pos="1060"/>
              </w:tabs>
              <w:rPr>
                <w:ins w:id="961" w:author="Cuong Nguyen" w:date="2019-04-18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62" w:author="Cuong Nguyen" w:date="2019-04-18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Crow</w:t>
              </w:r>
            </w:ins>
          </w:p>
        </w:tc>
        <w:tc>
          <w:tcPr>
            <w:tcW w:w="1528" w:type="dxa"/>
          </w:tcPr>
          <w:p w:rsidR="00933008" w:rsidRPr="004A3B3F" w:rsidRDefault="00933008" w:rsidP="00AD0A3E">
            <w:pPr>
              <w:spacing w:line="330" w:lineRule="atLeast"/>
              <w:rPr>
                <w:ins w:id="963" w:author="Cuong Nguyen" w:date="2019-04-18T10:39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33008" w:rsidRDefault="00933008">
            <w:pPr>
              <w:rPr>
                <w:ins w:id="964" w:author="Cuong Nguyen" w:date="2019-04-18T10:39:00Z"/>
              </w:rPr>
            </w:pPr>
          </w:p>
        </w:tc>
        <w:tc>
          <w:tcPr>
            <w:tcW w:w="2785" w:type="dxa"/>
          </w:tcPr>
          <w:p w:rsidR="00933008" w:rsidRDefault="00933008">
            <w:pPr>
              <w:rPr>
                <w:ins w:id="965" w:author="Cuong Nguyen" w:date="2019-04-18T10:3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66" w:author="Cuong Nguyen" w:date="2019-04-18T10:4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Quạ</w:t>
              </w:r>
            </w:ins>
            <w:proofErr w:type="spellEnd"/>
          </w:p>
        </w:tc>
      </w:tr>
      <w:tr w:rsidR="00933008" w:rsidTr="00300ABE">
        <w:trPr>
          <w:ins w:id="967" w:author="Cuong Nguyen" w:date="2019-04-18T10:42:00Z"/>
        </w:trPr>
        <w:tc>
          <w:tcPr>
            <w:tcW w:w="2337" w:type="dxa"/>
          </w:tcPr>
          <w:p w:rsidR="00933008" w:rsidRDefault="00933008" w:rsidP="00325ACB">
            <w:pPr>
              <w:shd w:val="clear" w:color="auto" w:fill="FFFFFF"/>
              <w:tabs>
                <w:tab w:val="center" w:pos="1060"/>
              </w:tabs>
              <w:rPr>
                <w:ins w:id="968" w:author="Cuong Nguyen" w:date="2019-04-18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69" w:author="Cuong Nguyen" w:date="2019-04-18T10:43:00Z">
              <w:r w:rsidRPr="00933008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Vibrant</w:t>
              </w:r>
            </w:ins>
          </w:p>
        </w:tc>
        <w:tc>
          <w:tcPr>
            <w:tcW w:w="1528" w:type="dxa"/>
          </w:tcPr>
          <w:p w:rsidR="00933008" w:rsidRPr="004A3B3F" w:rsidRDefault="00933008" w:rsidP="00AD0A3E">
            <w:pPr>
              <w:spacing w:line="330" w:lineRule="atLeast"/>
              <w:rPr>
                <w:ins w:id="970" w:author="Cuong Nguyen" w:date="2019-04-18T10:42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33008" w:rsidRDefault="00933008">
            <w:pPr>
              <w:rPr>
                <w:ins w:id="971" w:author="Cuong Nguyen" w:date="2019-04-18T10:42:00Z"/>
              </w:rPr>
            </w:pPr>
          </w:p>
        </w:tc>
        <w:tc>
          <w:tcPr>
            <w:tcW w:w="2785" w:type="dxa"/>
          </w:tcPr>
          <w:p w:rsidR="00933008" w:rsidRDefault="00933008">
            <w:pPr>
              <w:rPr>
                <w:ins w:id="972" w:author="Cuong Nguyen" w:date="2019-04-18T10:4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73" w:author="Cuong Nguyen" w:date="2019-04-18T10:4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Sôi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động</w:t>
              </w:r>
            </w:ins>
            <w:proofErr w:type="spellEnd"/>
          </w:p>
        </w:tc>
      </w:tr>
      <w:tr w:rsidR="00984342" w:rsidTr="00300ABE">
        <w:trPr>
          <w:ins w:id="974" w:author="Cuong Nguyen" w:date="2019-04-18T10:45:00Z"/>
        </w:trPr>
        <w:tc>
          <w:tcPr>
            <w:tcW w:w="2337" w:type="dxa"/>
          </w:tcPr>
          <w:p w:rsidR="00984342" w:rsidRPr="00933008" w:rsidRDefault="00984342" w:rsidP="00325ACB">
            <w:pPr>
              <w:shd w:val="clear" w:color="auto" w:fill="FFFFFF"/>
              <w:tabs>
                <w:tab w:val="center" w:pos="1060"/>
              </w:tabs>
              <w:rPr>
                <w:ins w:id="975" w:author="Cuong Nguyen" w:date="2019-04-18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76" w:author="Cuong Nguyen" w:date="2019-04-18T10:4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Cages</w:t>
              </w:r>
            </w:ins>
          </w:p>
        </w:tc>
        <w:tc>
          <w:tcPr>
            <w:tcW w:w="1528" w:type="dxa"/>
          </w:tcPr>
          <w:p w:rsidR="00984342" w:rsidRPr="004A3B3F" w:rsidRDefault="00984342" w:rsidP="00AD0A3E">
            <w:pPr>
              <w:spacing w:line="330" w:lineRule="atLeast"/>
              <w:rPr>
                <w:ins w:id="977" w:author="Cuong Nguyen" w:date="2019-04-18T10:45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84342" w:rsidRDefault="00984342">
            <w:pPr>
              <w:rPr>
                <w:ins w:id="978" w:author="Cuong Nguyen" w:date="2019-04-18T10:45:00Z"/>
              </w:rPr>
            </w:pPr>
          </w:p>
        </w:tc>
        <w:tc>
          <w:tcPr>
            <w:tcW w:w="2785" w:type="dxa"/>
          </w:tcPr>
          <w:p w:rsidR="00984342" w:rsidRDefault="00984342">
            <w:pPr>
              <w:rPr>
                <w:ins w:id="979" w:author="Cuong Nguyen" w:date="2019-04-18T10:4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80" w:author="Cuong Nguyen" w:date="2019-04-18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Lồng</w:t>
              </w:r>
            </w:ins>
            <w:proofErr w:type="spellEnd"/>
          </w:p>
        </w:tc>
      </w:tr>
      <w:tr w:rsidR="00984342" w:rsidTr="00300ABE">
        <w:trPr>
          <w:ins w:id="981" w:author="Cuong Nguyen" w:date="2019-04-18T10:46:00Z"/>
        </w:trPr>
        <w:tc>
          <w:tcPr>
            <w:tcW w:w="2337" w:type="dxa"/>
          </w:tcPr>
          <w:p w:rsidR="00984342" w:rsidRDefault="00984342" w:rsidP="00325ACB">
            <w:pPr>
              <w:shd w:val="clear" w:color="auto" w:fill="FFFFFF"/>
              <w:tabs>
                <w:tab w:val="center" w:pos="1060"/>
              </w:tabs>
              <w:rPr>
                <w:ins w:id="982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83" w:author="Cuong Nguyen" w:date="2019-04-18T10:46:00Z">
              <w:r w:rsidRPr="0098434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Plains</w:t>
              </w:r>
            </w:ins>
          </w:p>
        </w:tc>
        <w:tc>
          <w:tcPr>
            <w:tcW w:w="1528" w:type="dxa"/>
          </w:tcPr>
          <w:p w:rsidR="00984342" w:rsidRPr="004A3B3F" w:rsidRDefault="00984342" w:rsidP="00AD0A3E">
            <w:pPr>
              <w:spacing w:line="330" w:lineRule="atLeast"/>
              <w:rPr>
                <w:ins w:id="984" w:author="Cuong Nguyen" w:date="2019-04-18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84342" w:rsidRDefault="00984342">
            <w:pPr>
              <w:rPr>
                <w:ins w:id="985" w:author="Cuong Nguyen" w:date="2019-04-18T10:46:00Z"/>
              </w:rPr>
            </w:pPr>
          </w:p>
        </w:tc>
        <w:tc>
          <w:tcPr>
            <w:tcW w:w="2785" w:type="dxa"/>
          </w:tcPr>
          <w:p w:rsidR="00984342" w:rsidRDefault="00984342">
            <w:pPr>
              <w:rPr>
                <w:ins w:id="986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87" w:author="Cuong Nguyen" w:date="2019-04-18T10:4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bằng</w:t>
              </w:r>
              <w:proofErr w:type="spellEnd"/>
            </w:ins>
          </w:p>
        </w:tc>
      </w:tr>
      <w:tr w:rsidR="008E2CC7" w:rsidTr="00300ABE">
        <w:trPr>
          <w:ins w:id="988" w:author="Cuong Nguyen" w:date="2019-04-18T10:46:00Z"/>
        </w:trPr>
        <w:tc>
          <w:tcPr>
            <w:tcW w:w="2337" w:type="dxa"/>
          </w:tcPr>
          <w:p w:rsidR="008E2CC7" w:rsidRPr="00984342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989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90" w:author="Cuong Nguyen" w:date="2019-04-18T10:47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Mighty</w:t>
              </w:r>
            </w:ins>
          </w:p>
        </w:tc>
        <w:tc>
          <w:tcPr>
            <w:tcW w:w="1528" w:type="dxa"/>
          </w:tcPr>
          <w:p w:rsidR="008E2CC7" w:rsidRPr="004A3B3F" w:rsidRDefault="008E2CC7" w:rsidP="00AD0A3E">
            <w:pPr>
              <w:spacing w:line="330" w:lineRule="atLeast"/>
              <w:rPr>
                <w:ins w:id="991" w:author="Cuong Nguyen" w:date="2019-04-18T10:46:00Z"/>
                <w:rFonts w:ascii="Arial" w:hAnsi="Arial" w:cs="Arial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992" w:author="Cuong Nguyen" w:date="2019-04-18T10:46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993" w:author="Cuong Nguyen" w:date="2019-04-18T10:4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994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mẻ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phi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thường</w:t>
              </w:r>
            </w:ins>
            <w:proofErr w:type="spellEnd"/>
          </w:p>
        </w:tc>
      </w:tr>
      <w:tr w:rsidR="008E2CC7" w:rsidTr="00300ABE">
        <w:trPr>
          <w:ins w:id="995" w:author="Cuong Nguyen" w:date="2019-04-18T10:47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996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997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giraffe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998" w:author="Cuong Nguyen" w:date="2019-04-18T10:47:00Z"/>
                <w:rFonts w:ascii="inherit" w:eastAsia="Times New Roman" w:hAnsi="inherit" w:cs="Times New Roman"/>
                <w:color w:val="777777"/>
                <w:sz w:val="23"/>
                <w:szCs w:val="23"/>
                <w:rPrChange w:id="999" w:author="Cuong Nguyen" w:date="2019-04-18T10:47:00Z">
                  <w:rPr>
                    <w:ins w:id="1000" w:author="Cuong Nguyen" w:date="2019-04-18T10:47:00Z"/>
                    <w:rFonts w:ascii="Arial" w:hAnsi="Arial" w:cs="Arial"/>
                    <w:color w:val="777777"/>
                    <w:sz w:val="23"/>
                    <w:szCs w:val="23"/>
                  </w:rPr>
                </w:rPrChange>
              </w:rPr>
            </w:pPr>
            <w:proofErr w:type="spellStart"/>
            <w:ins w:id="1001" w:author="Cuong Nguyen" w:date="2019-04-18T10:47:00Z">
              <w:r w:rsidRPr="008E2CC7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jəˈraf</w:t>
              </w:r>
              <w:proofErr w:type="spellEnd"/>
            </w:ins>
          </w:p>
        </w:tc>
        <w:tc>
          <w:tcPr>
            <w:tcW w:w="2700" w:type="dxa"/>
          </w:tcPr>
          <w:p w:rsidR="008E2CC7" w:rsidRDefault="008E2CC7">
            <w:pPr>
              <w:rPr>
                <w:ins w:id="1002" w:author="Cuong Nguyen" w:date="2019-04-18T10:47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03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04" w:author="Cuong Nguyen" w:date="2019-04-18T10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Hưu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cao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</w:ins>
          </w:p>
        </w:tc>
      </w:tr>
      <w:tr w:rsidR="008E2CC7" w:rsidTr="00300ABE">
        <w:trPr>
          <w:ins w:id="1005" w:author="Cuong Nguyen" w:date="2019-04-18T10:47:00Z"/>
        </w:trPr>
        <w:tc>
          <w:tcPr>
            <w:tcW w:w="2337" w:type="dxa"/>
          </w:tcPr>
          <w:p w:rsid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06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07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Trunk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08" w:author="Cuong Nguyen" w:date="2019-04-18T10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09" w:author="Cuong Nguyen" w:date="2019-04-18T10:47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10" w:author="Cuong Nguyen" w:date="2019-04-18T10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11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Vòi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voi</w:t>
              </w:r>
            </w:ins>
            <w:proofErr w:type="spellEnd"/>
          </w:p>
        </w:tc>
      </w:tr>
      <w:tr w:rsidR="008E2CC7" w:rsidTr="00300ABE">
        <w:trPr>
          <w:ins w:id="1012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13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14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lastRenderedPageBreak/>
                <w:t>Tusks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15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16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17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18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voi</w:t>
              </w:r>
              <w:proofErr w:type="spellEnd"/>
            </w:ins>
          </w:p>
        </w:tc>
      </w:tr>
      <w:tr w:rsidR="008E2CC7" w:rsidTr="00300ABE">
        <w:trPr>
          <w:ins w:id="1019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20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21" w:author="Cuong Nguyen" w:date="2019-04-18T10:48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Stripes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22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23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24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25" w:author="Cuong Nguyen" w:date="2019-04-18T10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Sọc</w:t>
              </w:r>
              <w:proofErr w:type="spellEnd"/>
            </w:ins>
          </w:p>
        </w:tc>
      </w:tr>
      <w:tr w:rsidR="008E2CC7" w:rsidTr="00300ABE">
        <w:trPr>
          <w:ins w:id="1026" w:author="Cuong Nguyen" w:date="2019-04-18T10:48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27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28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Squirrel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29" w:author="Cuong Nguyen" w:date="2019-04-18T10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030" w:author="Cuong Nguyen" w:date="2019-04-18T10:50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skwər</w:t>
              </w:r>
              <w:proofErr w:type="spellEnd"/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</w:t>
              </w:r>
            </w:ins>
          </w:p>
        </w:tc>
        <w:tc>
          <w:tcPr>
            <w:tcW w:w="2700" w:type="dxa"/>
          </w:tcPr>
          <w:p w:rsidR="008E2CC7" w:rsidRDefault="008E2CC7">
            <w:pPr>
              <w:rPr>
                <w:ins w:id="1031" w:author="Cuong Nguyen" w:date="2019-04-18T10:48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32" w:author="Cuong Nguyen" w:date="2019-04-18T10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33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Sóc</w:t>
              </w:r>
            </w:ins>
            <w:proofErr w:type="spellEnd"/>
          </w:p>
        </w:tc>
      </w:tr>
      <w:tr w:rsidR="008E2CC7" w:rsidTr="00300ABE">
        <w:trPr>
          <w:ins w:id="1034" w:author="Cuong Nguyen" w:date="2019-04-18T10:50:00Z"/>
        </w:trPr>
        <w:tc>
          <w:tcPr>
            <w:tcW w:w="2337" w:type="dxa"/>
          </w:tcPr>
          <w:p w:rsidR="008E2CC7" w:rsidRPr="008E2CC7" w:rsidRDefault="008E2CC7" w:rsidP="00325ACB">
            <w:pPr>
              <w:shd w:val="clear" w:color="auto" w:fill="FFFFFF"/>
              <w:tabs>
                <w:tab w:val="center" w:pos="1060"/>
              </w:tabs>
              <w:rPr>
                <w:ins w:id="1035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36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Raccoon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37" w:author="Cuong Nguyen" w:date="2019-04-18T10:5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38" w:author="Cuong Nguyen" w:date="2019-04-18T10:50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39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40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Gấu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trúc</w:t>
              </w:r>
              <w:proofErr w:type="spellEnd"/>
            </w:ins>
          </w:p>
        </w:tc>
      </w:tr>
      <w:tr w:rsidR="008E2CC7" w:rsidTr="00300ABE">
        <w:trPr>
          <w:ins w:id="1041" w:author="Cuong Nguyen" w:date="2019-04-18T10:50:00Z"/>
        </w:trPr>
        <w:tc>
          <w:tcPr>
            <w:tcW w:w="2337" w:type="dxa"/>
          </w:tcPr>
          <w:p w:rsidR="008E2CC7" w:rsidRPr="008E2CC7" w:rsidRDefault="008E2CC7">
            <w:pPr>
              <w:shd w:val="clear" w:color="auto" w:fill="FFFFFF"/>
              <w:tabs>
                <w:tab w:val="center" w:pos="1060"/>
              </w:tabs>
              <w:rPr>
                <w:ins w:id="1042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43" w:author="Cuong Nguyen" w:date="2019-04-18T10:50:00Z">
              <w:r w:rsidRPr="008E2CC7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chipmunk</w:t>
              </w:r>
            </w:ins>
          </w:p>
        </w:tc>
        <w:tc>
          <w:tcPr>
            <w:tcW w:w="1528" w:type="dxa"/>
          </w:tcPr>
          <w:p w:rsidR="008E2CC7" w:rsidRPr="008E2CC7" w:rsidRDefault="008E2CC7" w:rsidP="00AD0A3E">
            <w:pPr>
              <w:spacing w:line="330" w:lineRule="atLeast"/>
              <w:rPr>
                <w:ins w:id="1044" w:author="Cuong Nguyen" w:date="2019-04-18T10:5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E2CC7" w:rsidRDefault="008E2CC7">
            <w:pPr>
              <w:rPr>
                <w:ins w:id="1045" w:author="Cuong Nguyen" w:date="2019-04-18T10:50:00Z"/>
              </w:rPr>
            </w:pPr>
          </w:p>
        </w:tc>
        <w:tc>
          <w:tcPr>
            <w:tcW w:w="2785" w:type="dxa"/>
          </w:tcPr>
          <w:p w:rsidR="008E2CC7" w:rsidRDefault="008E2CC7">
            <w:pPr>
              <w:rPr>
                <w:ins w:id="1046" w:author="Cuong Nguyen" w:date="2019-04-18T10:5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47" w:author="Cuong Nguyen" w:date="2019-04-18T10:5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Sóc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</w:ins>
          </w:p>
        </w:tc>
      </w:tr>
      <w:tr w:rsidR="00281CA2" w:rsidTr="00300ABE">
        <w:trPr>
          <w:ins w:id="1048" w:author="Cuong Nguyen" w:date="2019-04-18T10:51:00Z"/>
        </w:trPr>
        <w:tc>
          <w:tcPr>
            <w:tcW w:w="2337" w:type="dxa"/>
          </w:tcPr>
          <w:p w:rsidR="00281CA2" w:rsidRPr="008E2CC7" w:rsidRDefault="00281CA2" w:rsidP="008E2CC7">
            <w:pPr>
              <w:shd w:val="clear" w:color="auto" w:fill="FFFFFF"/>
              <w:tabs>
                <w:tab w:val="center" w:pos="1060"/>
              </w:tabs>
              <w:rPr>
                <w:ins w:id="1049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50" w:author="Cuong Nguyen" w:date="2019-04-18T10:51:00Z">
              <w:r w:rsidRPr="00281CA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Moose</w:t>
              </w:r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51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52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281CA2">
            <w:pPr>
              <w:rPr>
                <w:ins w:id="1053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54" w:author="Cuong Nguyen" w:date="2019-04-18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Nai</w:t>
              </w:r>
              <w:proofErr w:type="spellEnd"/>
            </w:ins>
          </w:p>
        </w:tc>
      </w:tr>
      <w:tr w:rsidR="00281CA2" w:rsidTr="00300ABE">
        <w:trPr>
          <w:ins w:id="1055" w:author="Cuong Nguyen" w:date="2019-04-18T10:51:00Z"/>
        </w:trPr>
        <w:tc>
          <w:tcPr>
            <w:tcW w:w="2337" w:type="dxa"/>
          </w:tcPr>
          <w:p w:rsidR="00281CA2" w:rsidRPr="00281CA2" w:rsidRDefault="00281CA2" w:rsidP="008E2CC7">
            <w:pPr>
              <w:shd w:val="clear" w:color="auto" w:fill="FFFFFF"/>
              <w:tabs>
                <w:tab w:val="center" w:pos="1060"/>
              </w:tabs>
              <w:rPr>
                <w:ins w:id="1056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57" w:author="Cuong Nguyen" w:date="2019-04-18T10:51:00Z">
              <w:r w:rsidRPr="00281CA2"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Deers</w:t>
              </w:r>
              <w:proofErr w:type="spellEnd"/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58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59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281CA2">
            <w:pPr>
              <w:rPr>
                <w:ins w:id="1060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61" w:author="Cuong Nguyen" w:date="2019-04-18T10:5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Nai</w:t>
              </w:r>
              <w:proofErr w:type="spellEnd"/>
            </w:ins>
          </w:p>
        </w:tc>
      </w:tr>
      <w:tr w:rsidR="00281CA2" w:rsidTr="00300ABE">
        <w:trPr>
          <w:ins w:id="1062" w:author="Cuong Nguyen" w:date="2019-04-18T10:51:00Z"/>
        </w:trPr>
        <w:tc>
          <w:tcPr>
            <w:tcW w:w="2337" w:type="dxa"/>
          </w:tcPr>
          <w:p w:rsidR="00281CA2" w:rsidRPr="00281CA2" w:rsidRDefault="0051133F" w:rsidP="008E2CC7">
            <w:pPr>
              <w:shd w:val="clear" w:color="auto" w:fill="FFFFFF"/>
              <w:tabs>
                <w:tab w:val="center" w:pos="1060"/>
              </w:tabs>
              <w:rPr>
                <w:ins w:id="1063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64" w:author="Cuong Nguyen" w:date="2019-04-18T11:1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Opaque &gt;&lt; transparent</w:t>
              </w:r>
            </w:ins>
          </w:p>
        </w:tc>
        <w:tc>
          <w:tcPr>
            <w:tcW w:w="1528" w:type="dxa"/>
          </w:tcPr>
          <w:p w:rsidR="00281CA2" w:rsidRPr="008E2CC7" w:rsidRDefault="00281CA2" w:rsidP="00AD0A3E">
            <w:pPr>
              <w:spacing w:line="330" w:lineRule="atLeast"/>
              <w:rPr>
                <w:ins w:id="1065" w:author="Cuong Nguyen" w:date="2019-04-18T10:5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81CA2" w:rsidRDefault="00281CA2">
            <w:pPr>
              <w:rPr>
                <w:ins w:id="1066" w:author="Cuong Nguyen" w:date="2019-04-18T10:51:00Z"/>
              </w:rPr>
            </w:pPr>
          </w:p>
        </w:tc>
        <w:tc>
          <w:tcPr>
            <w:tcW w:w="2785" w:type="dxa"/>
          </w:tcPr>
          <w:p w:rsidR="00281CA2" w:rsidRDefault="0051133F">
            <w:pPr>
              <w:rPr>
                <w:ins w:id="1067" w:author="Cuong Nguyen" w:date="2019-04-18T10:5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68" w:author="Cuong Nguyen" w:date="2019-04-18T11:1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Đục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trong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suốt</w:t>
              </w:r>
            </w:ins>
            <w:proofErr w:type="spellEnd"/>
          </w:p>
        </w:tc>
      </w:tr>
      <w:tr w:rsidR="00CC5C88" w:rsidTr="00300ABE">
        <w:trPr>
          <w:ins w:id="1069" w:author="Cuong Nguyen" w:date="2019-04-18T11:15:00Z"/>
        </w:trPr>
        <w:tc>
          <w:tcPr>
            <w:tcW w:w="2337" w:type="dxa"/>
          </w:tcPr>
          <w:p w:rsidR="00CC5C88" w:rsidRDefault="00CC5C88" w:rsidP="008E2CC7">
            <w:pPr>
              <w:shd w:val="clear" w:color="auto" w:fill="FFFFFF"/>
              <w:tabs>
                <w:tab w:val="center" w:pos="1060"/>
              </w:tabs>
              <w:rPr>
                <w:ins w:id="1070" w:author="Cuong Nguyen" w:date="2019-04-18T11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71" w:author="Cuong Nguyen" w:date="2019-04-18T11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Ecstatic &gt;&lt; distraught</w:t>
              </w:r>
            </w:ins>
          </w:p>
        </w:tc>
        <w:tc>
          <w:tcPr>
            <w:tcW w:w="1528" w:type="dxa"/>
          </w:tcPr>
          <w:p w:rsidR="00CC5C88" w:rsidRPr="008E2CC7" w:rsidRDefault="00CC5C88" w:rsidP="00AD0A3E">
            <w:pPr>
              <w:spacing w:line="330" w:lineRule="atLeast"/>
              <w:rPr>
                <w:ins w:id="1072" w:author="Cuong Nguyen" w:date="2019-04-18T11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C5C88" w:rsidRDefault="00CC5C88">
            <w:pPr>
              <w:rPr>
                <w:ins w:id="1073" w:author="Cuong Nguyen" w:date="2019-04-18T11:15:00Z"/>
              </w:rPr>
            </w:pPr>
          </w:p>
        </w:tc>
        <w:tc>
          <w:tcPr>
            <w:tcW w:w="2785" w:type="dxa"/>
          </w:tcPr>
          <w:p w:rsidR="00CC5C88" w:rsidRDefault="00CC5C88">
            <w:pPr>
              <w:rPr>
                <w:ins w:id="1074" w:author="Cuong Nguyen" w:date="2019-04-18T11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075" w:author="Cuong Nguyen" w:date="2019-04-18T11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Sung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sướng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vọng</w:t>
              </w:r>
              <w:proofErr w:type="spellEnd"/>
            </w:ins>
          </w:p>
        </w:tc>
      </w:tr>
      <w:tr w:rsidR="00CC5C88" w:rsidTr="00300ABE">
        <w:trPr>
          <w:ins w:id="1076" w:author="Cuong Nguyen" w:date="2019-04-18T11:15:00Z"/>
        </w:trPr>
        <w:tc>
          <w:tcPr>
            <w:tcW w:w="2337" w:type="dxa"/>
          </w:tcPr>
          <w:p w:rsidR="00CC5C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77" w:author="Cuong Nguyen" w:date="2019-04-18T11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78" w:author="Cuong Nguyen" w:date="2019-04-18T11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Leisure &gt;&lt; </w:t>
              </w:r>
              <w:proofErr w:type="spellStart"/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buzy</w:t>
              </w:r>
            </w:ins>
            <w:proofErr w:type="spellEnd"/>
          </w:p>
        </w:tc>
        <w:tc>
          <w:tcPr>
            <w:tcW w:w="1528" w:type="dxa"/>
          </w:tcPr>
          <w:p w:rsidR="00CC5C88" w:rsidRPr="008E2CC7" w:rsidRDefault="00CC5C88" w:rsidP="00AD0A3E">
            <w:pPr>
              <w:spacing w:line="330" w:lineRule="atLeast"/>
              <w:rPr>
                <w:ins w:id="1079" w:author="Cuong Nguyen" w:date="2019-04-18T11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CC5C88" w:rsidRDefault="00CC5C88">
            <w:pPr>
              <w:rPr>
                <w:ins w:id="1080" w:author="Cuong Nguyen" w:date="2019-04-18T11:15:00Z"/>
              </w:rPr>
            </w:pPr>
          </w:p>
        </w:tc>
        <w:tc>
          <w:tcPr>
            <w:tcW w:w="2785" w:type="dxa"/>
          </w:tcPr>
          <w:p w:rsidR="00CC5C88" w:rsidRDefault="00523E88">
            <w:pPr>
              <w:rPr>
                <w:ins w:id="1081" w:author="Cuong Nguyen" w:date="2019-04-18T11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82" w:author="Cuong Nguyen" w:date="2019-04-18T11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Nhàn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nhã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bận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rộn</w:t>
              </w:r>
            </w:ins>
            <w:proofErr w:type="spellEnd"/>
          </w:p>
        </w:tc>
      </w:tr>
      <w:tr w:rsidR="00523E88" w:rsidTr="00300ABE">
        <w:trPr>
          <w:ins w:id="1083" w:author="Cuong Nguyen" w:date="2019-04-18T11:16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84" w:author="Cuong Nguyen" w:date="2019-04-18T11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85" w:author="Cuong Nguyen" w:date="2019-04-18T11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Blunt &gt;&lt; sharp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086" w:author="Cuong Nguyen" w:date="2019-04-18T11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087" w:author="Cuong Nguyen" w:date="2019-04-18T11:16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088" w:author="Cuong Nguyen" w:date="2019-04-18T11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89" w:author="Cuong Nguyen" w:date="2019-04-18T11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Cùn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bén</w:t>
              </w:r>
            </w:ins>
            <w:proofErr w:type="spellEnd"/>
          </w:p>
        </w:tc>
      </w:tr>
      <w:tr w:rsidR="00523E88" w:rsidTr="00300ABE">
        <w:trPr>
          <w:ins w:id="1090" w:author="Cuong Nguyen" w:date="2019-04-18T11:17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91" w:author="Cuong Nguyen" w:date="2019-04-18T11:1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092" w:author="Cuong Nguyen" w:date="2019-04-18T11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Destitute &gt;&lt; Wealth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093" w:author="Cuong Nguyen" w:date="2019-04-18T11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094" w:author="Cuong Nguyen" w:date="2019-04-18T11:17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095" w:author="Cuong Nguyen" w:date="2019-04-18T11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096" w:author="Cuong Nguyen" w:date="2019-04-18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Nghèo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</w:ins>
            <w:proofErr w:type="spellStart"/>
            <w:ins w:id="1097" w:author="Cuong Nguyen" w:date="2019-04-18T11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giàu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có</w:t>
              </w:r>
            </w:ins>
            <w:proofErr w:type="spellEnd"/>
          </w:p>
        </w:tc>
      </w:tr>
      <w:tr w:rsidR="00523E88" w:rsidTr="00300ABE">
        <w:trPr>
          <w:ins w:id="1098" w:author="Cuong Nguyen" w:date="2019-04-18T11:18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099" w:author="Cuong Nguyen" w:date="2019-04-18T11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00" w:author="Cuong Nguyen" w:date="2019-04-18T11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Ancient &gt;&lt; New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01" w:author="Cuong Nguyen" w:date="2019-04-18T11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02" w:author="Cuong Nguyen" w:date="2019-04-18T11:18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03" w:author="Cuong Nguyen" w:date="2019-04-18T11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04" w:author="Cuong Nguyen" w:date="2019-04-18T11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Cổ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hiện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đại</w:t>
              </w:r>
              <w:proofErr w:type="spellEnd"/>
            </w:ins>
          </w:p>
        </w:tc>
      </w:tr>
      <w:tr w:rsidR="00523E88" w:rsidTr="00300ABE">
        <w:trPr>
          <w:ins w:id="1105" w:author="Cuong Nguyen" w:date="2019-04-18T11:18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06" w:author="Cuong Nguyen" w:date="2019-04-18T11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07" w:author="Cuong Nguyen" w:date="2019-04-18T11:1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There &gt;&lt; here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08" w:author="Cuong Nguyen" w:date="2019-04-18T11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09" w:author="Cuong Nguyen" w:date="2019-04-18T11:18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10" w:author="Cuong Nguyen" w:date="2019-04-18T11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11" w:author="Cuong Nguyen" w:date="2019-04-18T11:20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12" w:author="Cuong Nguyen" w:date="2019-04-18T11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13" w:author="Cuong Nguyen" w:date="2019-04-18T11:2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Awful &gt;&lt; delicious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14" w:author="Cuong Nguyen" w:date="2019-04-18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15" w:author="Cuong Nguyen" w:date="2019-04-18T11:20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16" w:author="Cuong Nguyen" w:date="2019-04-18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17" w:author="Cuong Nguyen" w:date="2019-04-18T11:20:00Z"/>
        </w:trPr>
        <w:tc>
          <w:tcPr>
            <w:tcW w:w="2337" w:type="dxa"/>
          </w:tcPr>
          <w:p w:rsidR="00523E88" w:rsidRDefault="00523E88" w:rsidP="008E2CC7">
            <w:pPr>
              <w:shd w:val="clear" w:color="auto" w:fill="FFFFFF"/>
              <w:tabs>
                <w:tab w:val="center" w:pos="1060"/>
              </w:tabs>
              <w:rPr>
                <w:ins w:id="1118" w:author="Cuong Nguyen" w:date="2019-04-18T11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19" w:author="Cuong Nguyen" w:date="2019-04-18T11:2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Quite </w:t>
              </w:r>
            </w:ins>
            <w:ins w:id="1120" w:author="Cuong Nguyen" w:date="2019-04-18T11:2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&gt;&lt; noisy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21" w:author="Cuong Nguyen" w:date="2019-04-18T11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22" w:author="Cuong Nguyen" w:date="2019-04-18T11:20:00Z"/>
              </w:rPr>
            </w:pPr>
          </w:p>
        </w:tc>
        <w:tc>
          <w:tcPr>
            <w:tcW w:w="2785" w:type="dxa"/>
          </w:tcPr>
          <w:p w:rsidR="00523E88" w:rsidRDefault="00523E88">
            <w:pPr>
              <w:rPr>
                <w:ins w:id="1123" w:author="Cuong Nguyen" w:date="2019-04-18T11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523E88" w:rsidTr="00300ABE">
        <w:trPr>
          <w:ins w:id="1124" w:author="Cuong Nguyen" w:date="2019-04-18T11:21:00Z"/>
        </w:trPr>
        <w:tc>
          <w:tcPr>
            <w:tcW w:w="2337" w:type="dxa"/>
          </w:tcPr>
          <w:p w:rsidR="00523E88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25" w:author="Cuong Nguyen" w:date="2019-04-18T11:2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26" w:author="Cuong Nguyen" w:date="2019-04-18T11:2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Optimistic &gt;&lt; hopeless</w:t>
              </w:r>
            </w:ins>
          </w:p>
        </w:tc>
        <w:tc>
          <w:tcPr>
            <w:tcW w:w="1528" w:type="dxa"/>
          </w:tcPr>
          <w:p w:rsidR="00523E88" w:rsidRPr="008E2CC7" w:rsidRDefault="00523E88" w:rsidP="00AD0A3E">
            <w:pPr>
              <w:spacing w:line="330" w:lineRule="atLeast"/>
              <w:rPr>
                <w:ins w:id="1127" w:author="Cuong Nguyen" w:date="2019-04-18T11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523E88" w:rsidRDefault="00523E88">
            <w:pPr>
              <w:rPr>
                <w:ins w:id="1128" w:author="Cuong Nguyen" w:date="2019-04-18T11:21:00Z"/>
              </w:rPr>
            </w:pPr>
          </w:p>
        </w:tc>
        <w:tc>
          <w:tcPr>
            <w:tcW w:w="2785" w:type="dxa"/>
          </w:tcPr>
          <w:p w:rsidR="00523E88" w:rsidRDefault="0046424F">
            <w:pPr>
              <w:rPr>
                <w:ins w:id="1129" w:author="Cuong Nguyen" w:date="2019-04-18T11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30" w:author="Cuong Nguyen" w:date="2019-04-18T11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quan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bi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quan</w:t>
              </w:r>
            </w:ins>
            <w:proofErr w:type="spellEnd"/>
          </w:p>
        </w:tc>
      </w:tr>
      <w:tr w:rsidR="0046424F" w:rsidTr="00300ABE">
        <w:trPr>
          <w:ins w:id="1131" w:author="Cuong Nguyen" w:date="2019-04-18T11:23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32" w:author="Cuong Nguyen" w:date="2019-04-18T11:2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33" w:author="Cuong Nguyen" w:date="2019-04-18T11:2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Shallow &gt;&lt; deep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34" w:author="Cuong Nguyen" w:date="2019-04-18T11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35" w:author="Cuong Nguyen" w:date="2019-04-18T11:23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36" w:author="Cuong Nguyen" w:date="2019-04-18T11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37" w:author="Cuong Nguyen" w:date="2019-04-18T11:23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38" w:author="Cuong Nguyen" w:date="2019-04-18T11:2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39" w:author="Cuong Nguyen" w:date="2019-04-18T11:2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Afraid &gt;&lt; brave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40" w:author="Cuong Nguyen" w:date="2019-04-18T11:2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41" w:author="Cuong Nguyen" w:date="2019-04-18T11:23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42" w:author="Cuong Nguyen" w:date="2019-04-18T11:2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43" w:author="Cuong Nguyen" w:date="2019-04-18T11:24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44" w:author="Cuong Nguyen" w:date="2019-04-18T11:2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45" w:author="Cuong Nguyen" w:date="2019-04-18T11:2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Skinny &gt;&lt; fat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46" w:author="Cuong Nguyen" w:date="2019-04-18T11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47" w:author="Cuong Nguyen" w:date="2019-04-18T11:24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48" w:author="Cuong Nguyen" w:date="2019-04-18T11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49" w:author="Cuong Nguyen" w:date="2019-04-18T11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Gầy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mập</w:t>
              </w:r>
              <w:proofErr w:type="spellEnd"/>
            </w:ins>
          </w:p>
        </w:tc>
      </w:tr>
      <w:tr w:rsidR="0046424F" w:rsidTr="00300ABE">
        <w:trPr>
          <w:ins w:id="1150" w:author="Cuong Nguyen" w:date="2019-04-18T11:24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51" w:author="Cuong Nguyen" w:date="2019-04-18T11:2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52" w:author="Cuong Nguyen" w:date="2019-04-18T11:2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 xml:space="preserve">Generous &gt;&lt; </w:t>
              </w:r>
              <w:proofErr w:type="spellStart"/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sefish</w:t>
              </w:r>
            </w:ins>
            <w:proofErr w:type="spellEnd"/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53" w:author="Cuong Nguyen" w:date="2019-04-18T11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54" w:author="Cuong Nguyen" w:date="2019-04-18T11:24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55" w:author="Cuong Nguyen" w:date="2019-04-18T11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56" w:author="Cuong Nguyen" w:date="2019-04-18T11:3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Rộng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lượng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ích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kỷ</w:t>
              </w:r>
            </w:ins>
            <w:proofErr w:type="spellEnd"/>
          </w:p>
        </w:tc>
      </w:tr>
      <w:tr w:rsidR="0046424F" w:rsidTr="00300ABE">
        <w:trPr>
          <w:ins w:id="1157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58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59" w:author="Cuong Nguyen" w:date="2019-04-18T11:3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Lie &gt;&lt; stand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60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61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62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63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64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65" w:author="Cuong Nguyen" w:date="2019-04-18T11:3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Liquid &gt;&lt; solid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66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67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68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6424F" w:rsidTr="00300ABE">
        <w:trPr>
          <w:ins w:id="1169" w:author="Cuong Nguyen" w:date="2019-04-18T11:30:00Z"/>
        </w:trPr>
        <w:tc>
          <w:tcPr>
            <w:tcW w:w="2337" w:type="dxa"/>
          </w:tcPr>
          <w:p w:rsidR="0046424F" w:rsidRDefault="0046424F" w:rsidP="008E2CC7">
            <w:pPr>
              <w:shd w:val="clear" w:color="auto" w:fill="FFFFFF"/>
              <w:tabs>
                <w:tab w:val="center" w:pos="1060"/>
              </w:tabs>
              <w:rPr>
                <w:ins w:id="1170" w:author="Cuong Nguyen" w:date="2019-04-18T11:3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71" w:author="Cuong Nguyen" w:date="2019-04-18T11:3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To Land &gt;&lt; to take off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72" w:author="Cuong Nguyen" w:date="2019-04-18T11:3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73" w:author="Cuong Nguyen" w:date="2019-04-18T11:30:00Z"/>
              </w:rPr>
            </w:pPr>
          </w:p>
        </w:tc>
        <w:tc>
          <w:tcPr>
            <w:tcW w:w="2785" w:type="dxa"/>
          </w:tcPr>
          <w:p w:rsidR="0046424F" w:rsidRDefault="0046424F">
            <w:pPr>
              <w:rPr>
                <w:ins w:id="1174" w:author="Cuong Nguyen" w:date="2019-04-18T11:3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75" w:author="Cuong Nguyen" w:date="2019-04-18T11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&gt;&lt;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</w:ins>
            <w:proofErr w:type="spellEnd"/>
          </w:p>
        </w:tc>
      </w:tr>
      <w:tr w:rsidR="0046424F" w:rsidTr="00300ABE">
        <w:trPr>
          <w:ins w:id="1176" w:author="Cuong Nguyen" w:date="2019-04-18T11:31:00Z"/>
        </w:trPr>
        <w:tc>
          <w:tcPr>
            <w:tcW w:w="2337" w:type="dxa"/>
          </w:tcPr>
          <w:p w:rsidR="0046424F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77" w:author="Cuong Nguyen" w:date="2019-04-18T11:3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78" w:author="Cuong Nguyen" w:date="2019-04-18T15:47:00Z">
              <w:r w:rsidRPr="008831E8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Oval</w:t>
              </w:r>
            </w:ins>
          </w:p>
        </w:tc>
        <w:tc>
          <w:tcPr>
            <w:tcW w:w="1528" w:type="dxa"/>
          </w:tcPr>
          <w:p w:rsidR="0046424F" w:rsidRPr="008E2CC7" w:rsidRDefault="0046424F" w:rsidP="00AD0A3E">
            <w:pPr>
              <w:spacing w:line="330" w:lineRule="atLeast"/>
              <w:rPr>
                <w:ins w:id="1179" w:author="Cuong Nguyen" w:date="2019-04-18T11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6424F" w:rsidRDefault="0046424F">
            <w:pPr>
              <w:rPr>
                <w:ins w:id="1180" w:author="Cuong Nguyen" w:date="2019-04-18T11:31:00Z"/>
              </w:rPr>
            </w:pPr>
          </w:p>
        </w:tc>
        <w:tc>
          <w:tcPr>
            <w:tcW w:w="2785" w:type="dxa"/>
          </w:tcPr>
          <w:p w:rsidR="0046424F" w:rsidRDefault="008831E8">
            <w:pPr>
              <w:rPr>
                <w:ins w:id="1181" w:author="Cuong Nguyen" w:date="2019-04-18T11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82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xoan</w:t>
              </w:r>
            </w:ins>
            <w:proofErr w:type="spellEnd"/>
          </w:p>
        </w:tc>
      </w:tr>
      <w:tr w:rsidR="008831E8" w:rsidTr="00300ABE">
        <w:trPr>
          <w:ins w:id="1183" w:author="Cuong Nguyen" w:date="2019-04-18T15:47:00Z"/>
        </w:trPr>
        <w:tc>
          <w:tcPr>
            <w:tcW w:w="2337" w:type="dxa"/>
          </w:tcPr>
          <w:p w:rsidR="008831E8" w:rsidRP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84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85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Circle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186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187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188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89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  <w:proofErr w:type="spellEnd"/>
            </w:ins>
          </w:p>
        </w:tc>
      </w:tr>
      <w:tr w:rsidR="008831E8" w:rsidTr="00300ABE">
        <w:trPr>
          <w:ins w:id="1190" w:author="Cuong Nguyen" w:date="2019-04-18T15:47:00Z"/>
        </w:trPr>
        <w:tc>
          <w:tcPr>
            <w:tcW w:w="2337" w:type="dxa"/>
          </w:tcPr>
          <w:p w:rsid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91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92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Rectangle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193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194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195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196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cn</w:t>
              </w:r>
              <w:proofErr w:type="spellEnd"/>
            </w:ins>
          </w:p>
        </w:tc>
      </w:tr>
      <w:tr w:rsidR="008831E8" w:rsidTr="00300ABE">
        <w:trPr>
          <w:ins w:id="1197" w:author="Cuong Nguyen" w:date="2019-04-18T15:47:00Z"/>
        </w:trPr>
        <w:tc>
          <w:tcPr>
            <w:tcW w:w="2337" w:type="dxa"/>
          </w:tcPr>
          <w:p w:rsidR="008831E8" w:rsidRDefault="008831E8" w:rsidP="008E2CC7">
            <w:pPr>
              <w:shd w:val="clear" w:color="auto" w:fill="FFFFFF"/>
              <w:tabs>
                <w:tab w:val="center" w:pos="1060"/>
              </w:tabs>
              <w:rPr>
                <w:ins w:id="1198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199" w:author="Cuong Nguyen" w:date="2019-04-18T15:47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Triangle</w:t>
              </w:r>
            </w:ins>
          </w:p>
        </w:tc>
        <w:tc>
          <w:tcPr>
            <w:tcW w:w="1528" w:type="dxa"/>
          </w:tcPr>
          <w:p w:rsidR="008831E8" w:rsidRPr="008E2CC7" w:rsidRDefault="008831E8" w:rsidP="00AD0A3E">
            <w:pPr>
              <w:spacing w:line="330" w:lineRule="atLeast"/>
              <w:rPr>
                <w:ins w:id="1200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831E8" w:rsidRDefault="008831E8">
            <w:pPr>
              <w:rPr>
                <w:ins w:id="1201" w:author="Cuong Nguyen" w:date="2019-04-18T15:47:00Z"/>
              </w:rPr>
            </w:pPr>
          </w:p>
        </w:tc>
        <w:tc>
          <w:tcPr>
            <w:tcW w:w="2785" w:type="dxa"/>
          </w:tcPr>
          <w:p w:rsidR="008831E8" w:rsidRDefault="008831E8">
            <w:pPr>
              <w:rPr>
                <w:ins w:id="1202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03" w:author="Cuong Nguyen" w:date="2019-04-18T15:4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Tam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giác</w:t>
              </w:r>
              <w:proofErr w:type="spellEnd"/>
            </w:ins>
          </w:p>
        </w:tc>
      </w:tr>
      <w:tr w:rsidR="008545D2" w:rsidTr="00300ABE">
        <w:trPr>
          <w:ins w:id="1204" w:author="Cuong Nguyen" w:date="2019-04-18T15:47:00Z"/>
        </w:trPr>
        <w:tc>
          <w:tcPr>
            <w:tcW w:w="2337" w:type="dxa"/>
          </w:tcPr>
          <w:p w:rsidR="008545D2" w:rsidRDefault="008545D2" w:rsidP="008E2CC7">
            <w:pPr>
              <w:shd w:val="clear" w:color="auto" w:fill="FFFFFF"/>
              <w:tabs>
                <w:tab w:val="center" w:pos="1060"/>
              </w:tabs>
              <w:rPr>
                <w:ins w:id="1205" w:author="Cuong Nguyen" w:date="2019-04-18T15:4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06" w:author="Cuong Nguyen" w:date="2019-04-18T15:48:00Z">
              <w:r w:rsidRPr="008545D2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Silk</w:t>
              </w:r>
            </w:ins>
          </w:p>
        </w:tc>
        <w:tc>
          <w:tcPr>
            <w:tcW w:w="1528" w:type="dxa"/>
          </w:tcPr>
          <w:p w:rsidR="008545D2" w:rsidRPr="008E2CC7" w:rsidRDefault="008545D2" w:rsidP="00AD0A3E">
            <w:pPr>
              <w:spacing w:line="330" w:lineRule="atLeast"/>
              <w:rPr>
                <w:ins w:id="1207" w:author="Cuong Nguyen" w:date="2019-04-18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8545D2" w:rsidRDefault="008545D2">
            <w:pPr>
              <w:rPr>
                <w:ins w:id="1208" w:author="Cuong Nguyen" w:date="2019-04-18T15:47:00Z"/>
              </w:rPr>
            </w:pPr>
          </w:p>
        </w:tc>
        <w:tc>
          <w:tcPr>
            <w:tcW w:w="2785" w:type="dxa"/>
          </w:tcPr>
          <w:p w:rsidR="008545D2" w:rsidRDefault="008545D2">
            <w:pPr>
              <w:rPr>
                <w:ins w:id="1209" w:author="Cuong Nguyen" w:date="2019-04-18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10" w:author="Cuong Nguyen" w:date="2019-04-18T15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Lụa</w:t>
              </w:r>
            </w:ins>
            <w:proofErr w:type="spellEnd"/>
          </w:p>
        </w:tc>
      </w:tr>
      <w:tr w:rsidR="003C6894" w:rsidTr="00300ABE">
        <w:trPr>
          <w:ins w:id="1211" w:author="Cuong Nguyen" w:date="2019-04-18T15:48:00Z"/>
        </w:trPr>
        <w:tc>
          <w:tcPr>
            <w:tcW w:w="2337" w:type="dxa"/>
          </w:tcPr>
          <w:p w:rsidR="003C6894" w:rsidRPr="008545D2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12" w:author="Cuong Nguyen" w:date="2019-04-18T15:4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13" w:author="Cuong Nguyen" w:date="2019-04-18T15:48:00Z">
              <w:r w:rsidRPr="003C689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Smooth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14" w:author="Cuong Nguyen" w:date="2019-04-18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15" w:author="Cuong Nguyen" w:date="2019-04-18T15:48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16" w:author="Cuong Nguyen" w:date="2019-04-18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17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Mượt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bóng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láng</w:t>
              </w:r>
            </w:ins>
            <w:proofErr w:type="spellEnd"/>
          </w:p>
        </w:tc>
      </w:tr>
      <w:tr w:rsidR="003C6894" w:rsidTr="00300ABE">
        <w:trPr>
          <w:ins w:id="1218" w:author="Cuong Nguyen" w:date="2019-04-18T15:49:00Z"/>
        </w:trPr>
        <w:tc>
          <w:tcPr>
            <w:tcW w:w="2337" w:type="dxa"/>
          </w:tcPr>
          <w:p w:rsidR="003C6894" w:rsidRPr="003C6894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19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20" w:author="Cuong Nguyen" w:date="2019-04-18T15:4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Rough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21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22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23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24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Thô</w:t>
              </w:r>
              <w:proofErr w:type="spellEnd"/>
            </w:ins>
          </w:p>
        </w:tc>
      </w:tr>
      <w:tr w:rsidR="003C6894" w:rsidTr="00300ABE">
        <w:trPr>
          <w:ins w:id="1225" w:author="Cuong Nguyen" w:date="2019-04-18T15:49:00Z"/>
        </w:trPr>
        <w:tc>
          <w:tcPr>
            <w:tcW w:w="2337" w:type="dxa"/>
          </w:tcPr>
          <w:p w:rsidR="003C6894" w:rsidRDefault="003C6894" w:rsidP="008E2CC7">
            <w:pPr>
              <w:shd w:val="clear" w:color="auto" w:fill="FFFFFF"/>
              <w:tabs>
                <w:tab w:val="center" w:pos="1060"/>
              </w:tabs>
              <w:rPr>
                <w:ins w:id="1226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27" w:author="Cuong Nguyen" w:date="2019-04-18T15:49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Sandpaper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28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29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30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31" w:author="Cuong Nguyen" w:date="2019-04-18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Giấy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nhám</w:t>
              </w:r>
              <w:proofErr w:type="spellEnd"/>
            </w:ins>
          </w:p>
        </w:tc>
      </w:tr>
      <w:tr w:rsidR="003C6894" w:rsidTr="00300ABE">
        <w:trPr>
          <w:ins w:id="1232" w:author="Cuong Nguyen" w:date="2019-04-18T15:49:00Z"/>
        </w:trPr>
        <w:tc>
          <w:tcPr>
            <w:tcW w:w="2337" w:type="dxa"/>
          </w:tcPr>
          <w:p w:rsidR="003C6894" w:rsidRDefault="003C6894">
            <w:pPr>
              <w:shd w:val="clear" w:color="auto" w:fill="FFFFFF"/>
              <w:tabs>
                <w:tab w:val="center" w:pos="1060"/>
              </w:tabs>
              <w:rPr>
                <w:ins w:id="1233" w:author="Cuong Nguyen" w:date="2019-04-18T15:4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34" w:author="Cuong Nguyen" w:date="2019-04-18T15:59:00Z">
              <w:r w:rsidRPr="003C689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Ripen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35" w:author="Cuong Nguyen" w:date="2019-04-18T15:4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36" w:author="Cuong Nguyen" w:date="2019-04-18T15:4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37" w:author="Cuong Nguyen" w:date="2019-04-18T15:4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38" w:author="Cuong Nguyen" w:date="2019-04-18T15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Chín</w:t>
              </w:r>
            </w:ins>
            <w:proofErr w:type="spellEnd"/>
          </w:p>
        </w:tc>
      </w:tr>
      <w:tr w:rsidR="003C6894" w:rsidTr="00300ABE">
        <w:trPr>
          <w:ins w:id="1239" w:author="Cuong Nguyen" w:date="2019-04-18T15:59:00Z"/>
        </w:trPr>
        <w:tc>
          <w:tcPr>
            <w:tcW w:w="2337" w:type="dxa"/>
          </w:tcPr>
          <w:p w:rsidR="003C6894" w:rsidRPr="003C6894" w:rsidRDefault="003C6894" w:rsidP="003C6894">
            <w:pPr>
              <w:shd w:val="clear" w:color="auto" w:fill="FFFFFF"/>
              <w:tabs>
                <w:tab w:val="center" w:pos="1060"/>
              </w:tabs>
              <w:rPr>
                <w:ins w:id="1240" w:author="Cuong Nguyen" w:date="2019-04-18T15:5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41" w:author="Cuong Nguyen" w:date="2019-04-18T16:00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Climb a ladder</w:t>
              </w:r>
            </w:ins>
          </w:p>
        </w:tc>
        <w:tc>
          <w:tcPr>
            <w:tcW w:w="1528" w:type="dxa"/>
          </w:tcPr>
          <w:p w:rsidR="003C6894" w:rsidRPr="008E2CC7" w:rsidRDefault="003C6894" w:rsidP="00AD0A3E">
            <w:pPr>
              <w:spacing w:line="330" w:lineRule="atLeast"/>
              <w:rPr>
                <w:ins w:id="1242" w:author="Cuong Nguyen" w:date="2019-04-18T15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3C6894" w:rsidRDefault="003C6894">
            <w:pPr>
              <w:rPr>
                <w:ins w:id="1243" w:author="Cuong Nguyen" w:date="2019-04-18T15:59:00Z"/>
              </w:rPr>
            </w:pPr>
          </w:p>
        </w:tc>
        <w:tc>
          <w:tcPr>
            <w:tcW w:w="2785" w:type="dxa"/>
          </w:tcPr>
          <w:p w:rsidR="003C6894" w:rsidRDefault="003C6894">
            <w:pPr>
              <w:rPr>
                <w:ins w:id="1244" w:author="Cuong Nguyen" w:date="2019-04-18T15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45" w:author="Cuong Nguyen" w:date="2019-04-18T16:0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Leo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thang</w:t>
              </w:r>
            </w:ins>
            <w:proofErr w:type="spellEnd"/>
          </w:p>
        </w:tc>
      </w:tr>
      <w:tr w:rsidR="00B57664" w:rsidTr="00300ABE">
        <w:trPr>
          <w:ins w:id="1246" w:author="Cuong Nguyen" w:date="2019-04-18T16:01:00Z"/>
        </w:trPr>
        <w:tc>
          <w:tcPr>
            <w:tcW w:w="2337" w:type="dxa"/>
          </w:tcPr>
          <w:p w:rsidR="00B57664" w:rsidRDefault="00B57664" w:rsidP="003C6894">
            <w:pPr>
              <w:shd w:val="clear" w:color="auto" w:fill="FFFFFF"/>
              <w:tabs>
                <w:tab w:val="center" w:pos="1060"/>
              </w:tabs>
              <w:rPr>
                <w:ins w:id="1247" w:author="Cuong Nguyen" w:date="2019-04-18T16:0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48" w:author="Cuong Nguyen" w:date="2019-04-18T16:01:00Z">
              <w:r w:rsidRPr="00B5766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pits</w:t>
              </w:r>
            </w:ins>
          </w:p>
        </w:tc>
        <w:tc>
          <w:tcPr>
            <w:tcW w:w="1528" w:type="dxa"/>
          </w:tcPr>
          <w:p w:rsidR="00B57664" w:rsidRPr="008E2CC7" w:rsidRDefault="00B57664" w:rsidP="00AD0A3E">
            <w:pPr>
              <w:spacing w:line="330" w:lineRule="atLeast"/>
              <w:rPr>
                <w:ins w:id="1249" w:author="Cuong Nguyen" w:date="2019-04-18T16:0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57664" w:rsidRDefault="00B57664">
            <w:pPr>
              <w:rPr>
                <w:ins w:id="1250" w:author="Cuong Nguyen" w:date="2019-04-18T16:01:00Z"/>
              </w:rPr>
            </w:pPr>
          </w:p>
        </w:tc>
        <w:tc>
          <w:tcPr>
            <w:tcW w:w="2785" w:type="dxa"/>
          </w:tcPr>
          <w:p w:rsidR="00B57664" w:rsidRDefault="00B57664">
            <w:pPr>
              <w:rPr>
                <w:ins w:id="1251" w:author="Cuong Nguyen" w:date="2019-04-18T16:0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52" w:author="Cuong Nguyen" w:date="2019-04-18T16:0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Hố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hạt</w:t>
              </w:r>
              <w:proofErr w:type="spellEnd"/>
            </w:ins>
          </w:p>
        </w:tc>
      </w:tr>
      <w:tr w:rsidR="00B57664" w:rsidTr="00300ABE">
        <w:trPr>
          <w:ins w:id="1253" w:author="Cuong Nguyen" w:date="2019-04-18T16:02:00Z"/>
        </w:trPr>
        <w:tc>
          <w:tcPr>
            <w:tcW w:w="2337" w:type="dxa"/>
          </w:tcPr>
          <w:p w:rsidR="00B57664" w:rsidRPr="00B57664" w:rsidRDefault="00B57664" w:rsidP="003C6894">
            <w:pPr>
              <w:shd w:val="clear" w:color="auto" w:fill="FFFFFF"/>
              <w:tabs>
                <w:tab w:val="center" w:pos="1060"/>
              </w:tabs>
              <w:rPr>
                <w:ins w:id="1254" w:author="Cuong Nguyen" w:date="2019-04-18T16:0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55" w:author="Cuong Nguyen" w:date="2019-04-18T16:02:00Z">
              <w:r w:rsidRPr="00B57664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Edible</w:t>
              </w:r>
            </w:ins>
          </w:p>
        </w:tc>
        <w:tc>
          <w:tcPr>
            <w:tcW w:w="1528" w:type="dxa"/>
          </w:tcPr>
          <w:p w:rsidR="00B57664" w:rsidRPr="008E2CC7" w:rsidRDefault="00B57664" w:rsidP="00AD0A3E">
            <w:pPr>
              <w:spacing w:line="330" w:lineRule="atLeast"/>
              <w:rPr>
                <w:ins w:id="1256" w:author="Cuong Nguyen" w:date="2019-04-18T16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B57664" w:rsidRDefault="00B57664">
            <w:pPr>
              <w:rPr>
                <w:ins w:id="1257" w:author="Cuong Nguyen" w:date="2019-04-18T16:02:00Z"/>
              </w:rPr>
            </w:pPr>
          </w:p>
        </w:tc>
        <w:tc>
          <w:tcPr>
            <w:tcW w:w="2785" w:type="dxa"/>
          </w:tcPr>
          <w:p w:rsidR="00B57664" w:rsidRDefault="00B57664">
            <w:pPr>
              <w:rPr>
                <w:ins w:id="1258" w:author="Cuong Nguyen" w:date="2019-04-18T16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59" w:author="Cuong Nguyen" w:date="2019-04-18T16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được</w:t>
              </w:r>
              <w:proofErr w:type="spellEnd"/>
            </w:ins>
          </w:p>
        </w:tc>
      </w:tr>
      <w:tr w:rsidR="00910226" w:rsidTr="00300ABE">
        <w:trPr>
          <w:ins w:id="1260" w:author="Cuong Nguyen" w:date="2019-04-18T16:03:00Z"/>
        </w:trPr>
        <w:tc>
          <w:tcPr>
            <w:tcW w:w="2337" w:type="dxa"/>
          </w:tcPr>
          <w:p w:rsidR="00910226" w:rsidRPr="00B57664" w:rsidRDefault="00910226" w:rsidP="003C6894">
            <w:pPr>
              <w:shd w:val="clear" w:color="auto" w:fill="FFFFFF"/>
              <w:tabs>
                <w:tab w:val="center" w:pos="1060"/>
              </w:tabs>
              <w:rPr>
                <w:ins w:id="1261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62" w:author="Cuong Nguyen" w:date="2019-04-18T16:03:00Z">
              <w:r w:rsidRPr="00910226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Sour</w:t>
              </w:r>
            </w:ins>
          </w:p>
        </w:tc>
        <w:tc>
          <w:tcPr>
            <w:tcW w:w="1528" w:type="dxa"/>
          </w:tcPr>
          <w:p w:rsidR="00910226" w:rsidRPr="008E2CC7" w:rsidRDefault="00910226" w:rsidP="00AD0A3E">
            <w:pPr>
              <w:spacing w:line="330" w:lineRule="atLeast"/>
              <w:rPr>
                <w:ins w:id="1263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264" w:author="Cuong Nguyen" w:date="2019-04-18T16:03:00Z"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sou</w:t>
              </w:r>
              <w:proofErr w:type="spellEnd"/>
              <w:r w:rsidRPr="00910226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(ə)r</w:t>
              </w:r>
            </w:ins>
          </w:p>
        </w:tc>
        <w:tc>
          <w:tcPr>
            <w:tcW w:w="2700" w:type="dxa"/>
          </w:tcPr>
          <w:p w:rsidR="00910226" w:rsidRDefault="00910226">
            <w:pPr>
              <w:rPr>
                <w:ins w:id="1265" w:author="Cuong Nguyen" w:date="2019-04-18T16:03:00Z"/>
              </w:rPr>
            </w:pPr>
          </w:p>
        </w:tc>
        <w:tc>
          <w:tcPr>
            <w:tcW w:w="2785" w:type="dxa"/>
          </w:tcPr>
          <w:p w:rsidR="00910226" w:rsidRDefault="00910226">
            <w:pPr>
              <w:rPr>
                <w:ins w:id="1266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267" w:author="Cuong Nguyen" w:date="2019-04-18T16:0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Chua</w:t>
              </w:r>
            </w:ins>
          </w:p>
        </w:tc>
      </w:tr>
      <w:tr w:rsidR="00910226" w:rsidTr="00300ABE">
        <w:trPr>
          <w:ins w:id="1268" w:author="Cuong Nguyen" w:date="2019-04-18T16:03:00Z"/>
        </w:trPr>
        <w:tc>
          <w:tcPr>
            <w:tcW w:w="2337" w:type="dxa"/>
          </w:tcPr>
          <w:p w:rsidR="00910226" w:rsidRPr="00910226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69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70" w:author="Cuong Nguyen" w:date="2019-04-18T16:03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Grape</w:t>
              </w:r>
            </w:ins>
          </w:p>
        </w:tc>
        <w:tc>
          <w:tcPr>
            <w:tcW w:w="1528" w:type="dxa"/>
          </w:tcPr>
          <w:p w:rsidR="00910226" w:rsidRPr="00910226" w:rsidRDefault="00910226" w:rsidP="00AD0A3E">
            <w:pPr>
              <w:spacing w:line="330" w:lineRule="atLeast"/>
              <w:rPr>
                <w:ins w:id="1271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10226" w:rsidRDefault="00910226">
            <w:pPr>
              <w:rPr>
                <w:ins w:id="1272" w:author="Cuong Nguyen" w:date="2019-04-18T16:03:00Z"/>
              </w:rPr>
            </w:pPr>
          </w:p>
        </w:tc>
        <w:tc>
          <w:tcPr>
            <w:tcW w:w="2785" w:type="dxa"/>
          </w:tcPr>
          <w:p w:rsidR="00910226" w:rsidRDefault="00AA0AE1">
            <w:pPr>
              <w:rPr>
                <w:ins w:id="1273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74" w:author="Cuong Nguyen" w:date="2019-04-18T16:0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Nho</w:t>
              </w:r>
              <w:proofErr w:type="spellEnd"/>
            </w:ins>
          </w:p>
        </w:tc>
      </w:tr>
      <w:tr w:rsidR="00AA0AE1" w:rsidTr="00300ABE">
        <w:trPr>
          <w:ins w:id="1275" w:author="Cuong Nguyen" w:date="2019-04-18T16:03:00Z"/>
        </w:trPr>
        <w:tc>
          <w:tcPr>
            <w:tcW w:w="2337" w:type="dxa"/>
          </w:tcPr>
          <w:p w:rsid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76" w:author="Cuong Nguyen" w:date="2019-04-18T16:0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77" w:author="Cuong Nguyen" w:date="2019-04-18T16:0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lastRenderedPageBreak/>
                <w:t>Exotic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78" w:author="Cuong Nguyen" w:date="2019-04-18T16:0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79" w:author="Cuong Nguyen" w:date="2019-04-18T16:03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80" w:author="Cuong Nguyen" w:date="2019-04-18T16:0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81" w:author="Cuong Nguyen" w:date="2019-04-18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Độc</w:t>
              </w:r>
            </w:ins>
            <w:proofErr w:type="spellEnd"/>
          </w:p>
        </w:tc>
      </w:tr>
      <w:tr w:rsidR="00AA0AE1" w:rsidTr="00300ABE">
        <w:trPr>
          <w:ins w:id="1282" w:author="Cuong Nguyen" w:date="2019-04-18T16:06:00Z"/>
        </w:trPr>
        <w:tc>
          <w:tcPr>
            <w:tcW w:w="2337" w:type="dxa"/>
          </w:tcPr>
          <w:p w:rsid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83" w:author="Cuong Nguyen" w:date="2019-04-18T16:0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84" w:author="Cuong Nguyen" w:date="2019-04-18T16:06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Peel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85" w:author="Cuong Nguyen" w:date="2019-04-18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86" w:author="Cuong Nguyen" w:date="2019-04-18T16:06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87" w:author="Cuong Nguyen" w:date="2019-04-18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88" w:author="Cuong Nguyen" w:date="2019-04-18T16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Lột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vỏ</w:t>
              </w:r>
              <w:proofErr w:type="spellEnd"/>
            </w:ins>
          </w:p>
        </w:tc>
      </w:tr>
      <w:tr w:rsidR="00AA0AE1" w:rsidTr="00300ABE">
        <w:trPr>
          <w:ins w:id="1289" w:author="Cuong Nguyen" w:date="2019-04-18T16:06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90" w:author="Cuong Nguyen" w:date="2019-04-18T16:0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91" w:author="Cuong Nguyen" w:date="2019-04-18T16:07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Pesticides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92" w:author="Cuong Nguyen" w:date="2019-04-18T16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293" w:author="Cuong Nguyen" w:date="2019-04-18T16:06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294" w:author="Cuong Nguyen" w:date="2019-04-18T16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295" w:author="Cuong Nguyen" w:date="2019-04-18T16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Thước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trừ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sâu</w:t>
              </w:r>
            </w:ins>
            <w:proofErr w:type="spellEnd"/>
          </w:p>
        </w:tc>
      </w:tr>
      <w:tr w:rsidR="00AA0AE1" w:rsidTr="00300ABE">
        <w:trPr>
          <w:ins w:id="1296" w:author="Cuong Nguyen" w:date="2019-04-18T16:07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297" w:author="Cuong Nguyen" w:date="2019-04-18T16:0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298" w:author="Cuong Nguyen" w:date="2019-04-18T16:08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Spray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299" w:author="Cuong Nguyen" w:date="2019-04-18T16:0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00" w:author="Cuong Nguyen" w:date="2019-04-18T16:07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01" w:author="Cuong Nguyen" w:date="2019-04-18T16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02" w:author="Cuong Nguyen" w:date="2019-04-18T16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nước</w:t>
              </w:r>
            </w:ins>
            <w:proofErr w:type="spellEnd"/>
          </w:p>
        </w:tc>
      </w:tr>
      <w:tr w:rsidR="00AA0AE1" w:rsidTr="00300ABE">
        <w:trPr>
          <w:ins w:id="1303" w:author="Cuong Nguyen" w:date="2019-04-18T16:08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04" w:author="Cuong Nguyen" w:date="2019-04-18T16:0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05" w:author="Cuong Nguyen" w:date="2019-04-18T16:13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Termites</w:t>
              </w:r>
            </w:ins>
          </w:p>
        </w:tc>
        <w:tc>
          <w:tcPr>
            <w:tcW w:w="1528" w:type="dxa"/>
          </w:tcPr>
          <w:p w:rsidR="00AA0AE1" w:rsidRPr="00910226" w:rsidRDefault="00AA0AE1" w:rsidP="00AD0A3E">
            <w:pPr>
              <w:spacing w:line="330" w:lineRule="atLeast"/>
              <w:rPr>
                <w:ins w:id="1306" w:author="Cuong Nguyen" w:date="2019-04-18T16:0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307" w:author="Cuong Nguyen" w:date="2019-04-18T16:13:00Z"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tərˌm</w:t>
              </w:r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a</w:t>
              </w:r>
              <w:r w:rsidRPr="00AA0AE1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īt</w:t>
              </w:r>
            </w:ins>
            <w:proofErr w:type="spellEnd"/>
          </w:p>
        </w:tc>
        <w:tc>
          <w:tcPr>
            <w:tcW w:w="2700" w:type="dxa"/>
          </w:tcPr>
          <w:p w:rsidR="00AA0AE1" w:rsidRDefault="00AA0AE1">
            <w:pPr>
              <w:rPr>
                <w:ins w:id="1308" w:author="Cuong Nguyen" w:date="2019-04-18T16:08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09" w:author="Cuong Nguyen" w:date="2019-04-18T16:0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10" w:author="Cuong Nguyen" w:date="2019-04-18T16:1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Mối</w:t>
              </w:r>
            </w:ins>
            <w:proofErr w:type="spellEnd"/>
          </w:p>
        </w:tc>
      </w:tr>
      <w:tr w:rsidR="00AA0AE1" w:rsidTr="00300ABE">
        <w:trPr>
          <w:ins w:id="1311" w:author="Cuong Nguyen" w:date="2019-04-18T16:13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12" w:author="Cuong Nguyen" w:date="2019-04-18T16:13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13" w:author="Cuong Nguyen" w:date="2019-04-18T16:14:00Z">
              <w:r w:rsidRPr="00AA0AE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Germs</w:t>
              </w:r>
            </w:ins>
          </w:p>
        </w:tc>
        <w:tc>
          <w:tcPr>
            <w:tcW w:w="1528" w:type="dxa"/>
          </w:tcPr>
          <w:p w:rsidR="00AA0AE1" w:rsidRPr="00AA0AE1" w:rsidRDefault="00AA0AE1" w:rsidP="00AD0A3E">
            <w:pPr>
              <w:spacing w:line="330" w:lineRule="atLeast"/>
              <w:rPr>
                <w:ins w:id="1314" w:author="Cuong Nguyen" w:date="2019-04-18T16:1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15" w:author="Cuong Nguyen" w:date="2019-04-18T16:13:00Z"/>
              </w:rPr>
            </w:pPr>
          </w:p>
        </w:tc>
        <w:tc>
          <w:tcPr>
            <w:tcW w:w="2785" w:type="dxa"/>
          </w:tcPr>
          <w:p w:rsidR="00AA0AE1" w:rsidRDefault="00AA0AE1">
            <w:pPr>
              <w:rPr>
                <w:ins w:id="1316" w:author="Cuong Nguyen" w:date="2019-04-18T16:1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17" w:author="Cuong Nguyen" w:date="2019-04-18T16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Mầm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bệnh</w:t>
              </w:r>
            </w:ins>
            <w:proofErr w:type="spellEnd"/>
          </w:p>
        </w:tc>
      </w:tr>
      <w:tr w:rsidR="00AA0AE1" w:rsidTr="00300ABE">
        <w:trPr>
          <w:ins w:id="1318" w:author="Cuong Nguyen" w:date="2019-04-18T16:14:00Z"/>
        </w:trPr>
        <w:tc>
          <w:tcPr>
            <w:tcW w:w="2337" w:type="dxa"/>
          </w:tcPr>
          <w:p w:rsidR="00AA0AE1" w:rsidRPr="00AA0AE1" w:rsidRDefault="00AA0AE1" w:rsidP="003C6894">
            <w:pPr>
              <w:shd w:val="clear" w:color="auto" w:fill="FFFFFF"/>
              <w:tabs>
                <w:tab w:val="center" w:pos="1060"/>
              </w:tabs>
              <w:rPr>
                <w:ins w:id="1319" w:author="Cuong Nguyen" w:date="2019-04-18T16:1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20" w:author="Cuong Nguyen" w:date="2019-04-18T16:1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flies</w:t>
              </w:r>
            </w:ins>
          </w:p>
        </w:tc>
        <w:tc>
          <w:tcPr>
            <w:tcW w:w="1528" w:type="dxa"/>
          </w:tcPr>
          <w:p w:rsidR="00AA0AE1" w:rsidRPr="00AA0AE1" w:rsidRDefault="00AA0AE1" w:rsidP="00AD0A3E">
            <w:pPr>
              <w:spacing w:line="330" w:lineRule="atLeast"/>
              <w:rPr>
                <w:ins w:id="1321" w:author="Cuong Nguyen" w:date="2019-04-18T16:1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AA0AE1" w:rsidRDefault="00AA0AE1">
            <w:pPr>
              <w:rPr>
                <w:ins w:id="1322" w:author="Cuong Nguyen" w:date="2019-04-18T16:14:00Z"/>
              </w:rPr>
            </w:pPr>
            <w:ins w:id="1323" w:author="Cuong Nguyen" w:date="2019-04-18T16:14:00Z">
              <w:r>
                <w:t>Flies carry germs</w:t>
              </w:r>
            </w:ins>
          </w:p>
        </w:tc>
        <w:tc>
          <w:tcPr>
            <w:tcW w:w="2785" w:type="dxa"/>
          </w:tcPr>
          <w:p w:rsidR="00AA0AE1" w:rsidRDefault="009A0883">
            <w:pPr>
              <w:rPr>
                <w:ins w:id="1324" w:author="Cuong Nguyen" w:date="2019-04-18T16:1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25" w:author="Cuong Nguyen" w:date="2019-04-18T16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Ruồi</w:t>
              </w:r>
              <w:proofErr w:type="spellEnd"/>
            </w:ins>
          </w:p>
        </w:tc>
      </w:tr>
      <w:tr w:rsidR="009A0883" w:rsidTr="00300ABE">
        <w:trPr>
          <w:ins w:id="1326" w:author="Cuong Nguyen" w:date="2019-04-18T16:14:00Z"/>
        </w:trPr>
        <w:tc>
          <w:tcPr>
            <w:tcW w:w="2337" w:type="dxa"/>
          </w:tcPr>
          <w:p w:rsidR="009A0883" w:rsidRDefault="009A0883" w:rsidP="003C6894">
            <w:pPr>
              <w:shd w:val="clear" w:color="auto" w:fill="FFFFFF"/>
              <w:tabs>
                <w:tab w:val="center" w:pos="1060"/>
              </w:tabs>
              <w:rPr>
                <w:ins w:id="1327" w:author="Cuong Nguyen" w:date="2019-04-18T16:1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28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Ants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29" w:author="Cuong Nguyen" w:date="2019-04-18T16:1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30" w:author="Cuong Nguyen" w:date="2019-04-18T16:14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31" w:author="Cuong Nguyen" w:date="2019-04-18T16:1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32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Kiến</w:t>
              </w:r>
            </w:ins>
            <w:proofErr w:type="spellEnd"/>
          </w:p>
        </w:tc>
      </w:tr>
      <w:tr w:rsidR="009A0883" w:rsidTr="00300ABE">
        <w:trPr>
          <w:ins w:id="1333" w:author="Cuong Nguyen" w:date="2019-04-18T16:15:00Z"/>
        </w:trPr>
        <w:tc>
          <w:tcPr>
            <w:tcW w:w="2337" w:type="dxa"/>
          </w:tcPr>
          <w:p w:rsidR="009A0883" w:rsidRDefault="009A0883">
            <w:pPr>
              <w:shd w:val="clear" w:color="auto" w:fill="FFFFFF"/>
              <w:tabs>
                <w:tab w:val="center" w:pos="1060"/>
              </w:tabs>
              <w:rPr>
                <w:ins w:id="1334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35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Bee</w:t>
              </w:r>
            </w:ins>
            <w:ins w:id="1336" w:author="Cuong Nguyen" w:date="2019-04-18T16:25:00Z">
              <w:r w:rsid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ab/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37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38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39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340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Ong</w:t>
              </w:r>
            </w:ins>
          </w:p>
        </w:tc>
      </w:tr>
      <w:tr w:rsidR="00FF7CCF" w:rsidTr="00300ABE">
        <w:trPr>
          <w:ins w:id="1341" w:author="Cuong Nguyen" w:date="2019-04-18T16:25:00Z"/>
        </w:trPr>
        <w:tc>
          <w:tcPr>
            <w:tcW w:w="2337" w:type="dxa"/>
          </w:tcPr>
          <w:p w:rsidR="00FF7CCF" w:rsidRDefault="00FF7CCF" w:rsidP="00FF7CCF">
            <w:pPr>
              <w:shd w:val="clear" w:color="auto" w:fill="FFFFFF"/>
              <w:tabs>
                <w:tab w:val="center" w:pos="1060"/>
              </w:tabs>
              <w:rPr>
                <w:ins w:id="1342" w:author="Cuong Nguyen" w:date="2019-04-18T16:2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43" w:author="Cuong Nguyen" w:date="2019-04-18T16:25:00Z">
              <w:r w:rsidRP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stung</w:t>
              </w:r>
            </w:ins>
          </w:p>
        </w:tc>
        <w:tc>
          <w:tcPr>
            <w:tcW w:w="1528" w:type="dxa"/>
          </w:tcPr>
          <w:p w:rsidR="00FF7CCF" w:rsidRPr="00AA0AE1" w:rsidRDefault="00FF7CCF" w:rsidP="00AD0A3E">
            <w:pPr>
              <w:spacing w:line="330" w:lineRule="atLeast"/>
              <w:rPr>
                <w:ins w:id="1344" w:author="Cuong Nguyen" w:date="2019-04-18T16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FF7CCF" w:rsidRDefault="00FF7CCF">
            <w:pPr>
              <w:rPr>
                <w:ins w:id="1345" w:author="Cuong Nguyen" w:date="2019-04-18T16:25:00Z"/>
              </w:rPr>
            </w:pPr>
          </w:p>
        </w:tc>
        <w:tc>
          <w:tcPr>
            <w:tcW w:w="2785" w:type="dxa"/>
          </w:tcPr>
          <w:p w:rsidR="00FF7CCF" w:rsidRDefault="00FF7CCF">
            <w:pPr>
              <w:rPr>
                <w:ins w:id="1346" w:author="Cuong Nguyen" w:date="2019-04-18T16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347" w:author="Cuong Nguyen" w:date="2019-04-18T16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Ong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dốt</w:t>
              </w:r>
              <w:proofErr w:type="spellEnd"/>
            </w:ins>
          </w:p>
        </w:tc>
      </w:tr>
      <w:tr w:rsidR="009A0883" w:rsidTr="00300ABE">
        <w:trPr>
          <w:ins w:id="1348" w:author="Cuong Nguyen" w:date="2019-04-18T16:15:00Z"/>
        </w:trPr>
        <w:tc>
          <w:tcPr>
            <w:tcW w:w="2337" w:type="dxa"/>
          </w:tcPr>
          <w:p w:rsidR="009A0883" w:rsidRDefault="009A0883">
            <w:pPr>
              <w:shd w:val="clear" w:color="auto" w:fill="FFFFFF"/>
              <w:tabs>
                <w:tab w:val="left" w:pos="1386"/>
              </w:tabs>
              <w:rPr>
                <w:ins w:id="1349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  <w:pPrChange w:id="1350" w:author="Cuong Nguyen" w:date="2019-04-18T16:15:00Z">
                <w:pPr>
                  <w:shd w:val="clear" w:color="auto" w:fill="FFFFFF"/>
                  <w:tabs>
                    <w:tab w:val="center" w:pos="1060"/>
                  </w:tabs>
                </w:pPr>
              </w:pPrChange>
            </w:pPr>
            <w:ins w:id="1351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caterpillar</w:t>
              </w:r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ab/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52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53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54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55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Sâu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bướm</w:t>
              </w:r>
              <w:proofErr w:type="spellEnd"/>
            </w:ins>
          </w:p>
        </w:tc>
      </w:tr>
      <w:tr w:rsidR="009A0883" w:rsidTr="00300ABE">
        <w:trPr>
          <w:ins w:id="1356" w:author="Cuong Nguyen" w:date="2019-04-18T16:15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57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58" w:author="Cuong Nguyen" w:date="2019-04-18T16:15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Butterfly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59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60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61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62" w:author="Cuong Nguyen" w:date="2019-04-18T16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Bướm</w:t>
              </w:r>
              <w:proofErr w:type="spellEnd"/>
            </w:ins>
          </w:p>
        </w:tc>
      </w:tr>
      <w:tr w:rsidR="009A0883" w:rsidTr="00300ABE">
        <w:trPr>
          <w:ins w:id="1363" w:author="Cuong Nguyen" w:date="2019-04-18T16:15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64" w:author="Cuong Nguyen" w:date="2019-04-18T16:15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65" w:author="Cuong Nguyen" w:date="2019-04-18T16:16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Grasshopper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66" w:author="Cuong Nguyen" w:date="2019-04-18T16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67" w:author="Cuong Nguyen" w:date="2019-04-18T16:15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68" w:author="Cuong Nguyen" w:date="2019-04-18T16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69" w:author="Cuong Nguyen" w:date="2019-04-18T16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Châu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chấu</w:t>
              </w:r>
            </w:ins>
            <w:proofErr w:type="spellEnd"/>
          </w:p>
        </w:tc>
      </w:tr>
      <w:tr w:rsidR="009A0883" w:rsidTr="00300ABE">
        <w:trPr>
          <w:ins w:id="1370" w:author="Cuong Nguyen" w:date="2019-04-18T16:16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71" w:author="Cuong Nguyen" w:date="2019-04-18T16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72" w:author="Cuong Nguyen" w:date="2019-04-18T16:16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Hop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73" w:author="Cuong Nguyen" w:date="2019-04-18T16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74" w:author="Cuong Nguyen" w:date="2019-04-18T16:16:00Z"/>
              </w:rPr>
            </w:pPr>
            <w:ins w:id="1375" w:author="Cuong Nguyen" w:date="2019-04-18T16:17:00Z">
              <w:r>
                <w:t>Grasshopper hop through the grass</w:t>
              </w:r>
            </w:ins>
          </w:p>
        </w:tc>
        <w:tc>
          <w:tcPr>
            <w:tcW w:w="2785" w:type="dxa"/>
          </w:tcPr>
          <w:p w:rsidR="009A0883" w:rsidRDefault="009A0883">
            <w:pPr>
              <w:rPr>
                <w:ins w:id="1376" w:author="Cuong Nguyen" w:date="2019-04-18T16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77" w:author="Cuong Nguyen" w:date="2019-04-18T16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</w:ins>
          </w:p>
        </w:tc>
      </w:tr>
      <w:tr w:rsidR="009A0883" w:rsidTr="00300ABE">
        <w:trPr>
          <w:ins w:id="1378" w:author="Cuong Nguyen" w:date="2019-04-18T16:16:00Z"/>
        </w:trPr>
        <w:tc>
          <w:tcPr>
            <w:tcW w:w="2337" w:type="dxa"/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79" w:author="Cuong Nguyen" w:date="2019-04-18T16:16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80" w:author="Cuong Nguyen" w:date="2019-04-18T16:17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Cricket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81" w:author="Cuong Nguyen" w:date="2019-04-18T16:1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82" w:author="Cuong Nguyen" w:date="2019-04-18T16:16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83" w:author="Cuong Nguyen" w:date="2019-04-18T16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84" w:author="Cuong Nguyen" w:date="2019-04-18T16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Dế</w:t>
              </w:r>
            </w:ins>
            <w:proofErr w:type="spellEnd"/>
          </w:p>
        </w:tc>
      </w:tr>
      <w:tr w:rsidR="009A0883" w:rsidTr="00300ABE">
        <w:trPr>
          <w:ins w:id="1385" w:author="Cuong Nguyen" w:date="2019-04-18T16:17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86" w:author="Cuong Nguyen" w:date="2019-04-18T16:17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87" w:author="Cuong Nguyen" w:date="2019-04-18T16:18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Rubbing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388" w:author="Cuong Nguyen" w:date="2019-04-18T16:1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389" w:author="Cuong Nguyen" w:date="2019-04-18T16:17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390" w:author="Cuong Nguyen" w:date="2019-04-18T16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391" w:author="Cuong Nguyen" w:date="2019-04-18T16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sát</w:t>
              </w:r>
            </w:ins>
            <w:proofErr w:type="spellEnd"/>
          </w:p>
        </w:tc>
      </w:tr>
      <w:tr w:rsidR="009A0883" w:rsidTr="0062363B">
        <w:trPr>
          <w:trHeight w:val="368"/>
          <w:ins w:id="1392" w:author="Cuong Nguyen" w:date="2019-04-18T16:18:00Z"/>
          <w:trPrChange w:id="1393" w:author="Cuong Nguyen" w:date="2019-04-18T16:26:00Z">
            <w:trPr>
              <w:gridBefore w:val="1"/>
            </w:trPr>
          </w:trPrChange>
        </w:trPr>
        <w:tc>
          <w:tcPr>
            <w:tcW w:w="2337" w:type="dxa"/>
            <w:tcPrChange w:id="1394" w:author="Cuong Nguyen" w:date="2019-04-18T16:26:00Z">
              <w:tcPr>
                <w:tcW w:w="2337" w:type="dxa"/>
                <w:gridSpan w:val="2"/>
              </w:tcPr>
            </w:tcPrChange>
          </w:tcPr>
          <w:p w:rsid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395" w:author="Cuong Nguyen" w:date="2019-04-18T16:18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396" w:author="Cuong Nguyen" w:date="2019-04-18T16:19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Dragonflies</w:t>
              </w:r>
            </w:ins>
          </w:p>
        </w:tc>
        <w:tc>
          <w:tcPr>
            <w:tcW w:w="1528" w:type="dxa"/>
            <w:tcPrChange w:id="1397" w:author="Cuong Nguyen" w:date="2019-04-18T16:26:00Z">
              <w:tcPr>
                <w:tcW w:w="1528" w:type="dxa"/>
              </w:tcPr>
            </w:tcPrChange>
          </w:tcPr>
          <w:p w:rsidR="009A0883" w:rsidRPr="00AA0AE1" w:rsidRDefault="009A0883" w:rsidP="00AD0A3E">
            <w:pPr>
              <w:spacing w:line="330" w:lineRule="atLeast"/>
              <w:rPr>
                <w:ins w:id="1398" w:author="Cuong Nguyen" w:date="2019-04-18T16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  <w:tcPrChange w:id="1399" w:author="Cuong Nguyen" w:date="2019-04-18T16:26:00Z">
              <w:tcPr>
                <w:tcW w:w="2700" w:type="dxa"/>
                <w:gridSpan w:val="2"/>
              </w:tcPr>
            </w:tcPrChange>
          </w:tcPr>
          <w:p w:rsidR="009A0883" w:rsidRDefault="009A0883">
            <w:pPr>
              <w:rPr>
                <w:ins w:id="1400" w:author="Cuong Nguyen" w:date="2019-04-18T16:18:00Z"/>
              </w:rPr>
            </w:pPr>
          </w:p>
        </w:tc>
        <w:tc>
          <w:tcPr>
            <w:tcW w:w="2785" w:type="dxa"/>
            <w:tcPrChange w:id="1401" w:author="Cuong Nguyen" w:date="2019-04-18T16:26:00Z">
              <w:tcPr>
                <w:tcW w:w="2785" w:type="dxa"/>
                <w:gridSpan w:val="3"/>
              </w:tcPr>
            </w:tcPrChange>
          </w:tcPr>
          <w:p w:rsidR="009A0883" w:rsidRDefault="009A0883">
            <w:pPr>
              <w:rPr>
                <w:ins w:id="1402" w:author="Cuong Nguyen" w:date="2019-04-18T16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03" w:author="Cuong Nguyen" w:date="2019-04-18T16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chuồng</w:t>
              </w:r>
            </w:ins>
            <w:proofErr w:type="spellEnd"/>
          </w:p>
        </w:tc>
      </w:tr>
      <w:tr w:rsidR="009A0883" w:rsidTr="00300ABE">
        <w:trPr>
          <w:ins w:id="1404" w:author="Cuong Nguyen" w:date="2019-04-18T16:19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05" w:author="Cuong Nguyen" w:date="2019-04-18T16:1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06" w:author="Cuong Nguyen" w:date="2019-04-18T16:19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Ladybugs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07" w:author="Cuong Nguyen" w:date="2019-04-18T16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08" w:author="Cuong Nguyen" w:date="2019-04-18T16:19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09" w:author="Cuong Nguyen" w:date="2019-04-18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10" w:author="Cuong Nguyen" w:date="2019-04-18T16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rùa</w:t>
              </w:r>
              <w:proofErr w:type="spellEnd"/>
            </w:ins>
          </w:p>
        </w:tc>
      </w:tr>
      <w:tr w:rsidR="009A0883" w:rsidTr="00300ABE">
        <w:trPr>
          <w:ins w:id="1411" w:author="Cuong Nguyen" w:date="2019-04-18T16:19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12" w:author="Cuong Nguyen" w:date="2019-04-18T16:1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13" w:author="Cuong Nguyen" w:date="2019-04-18T16:20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Beetle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14" w:author="Cuong Nguyen" w:date="2019-04-18T16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15" w:author="Cuong Nguyen" w:date="2019-04-18T16:19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16" w:author="Cuong Nguyen" w:date="2019-04-18T16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17" w:author="Cuong Nguyen" w:date="2019-04-18T16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cứng</w:t>
              </w:r>
            </w:ins>
            <w:proofErr w:type="spellEnd"/>
          </w:p>
        </w:tc>
      </w:tr>
      <w:tr w:rsidR="009A0883" w:rsidTr="00300ABE">
        <w:trPr>
          <w:ins w:id="1418" w:author="Cuong Nguyen" w:date="2019-04-18T16:20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19" w:author="Cuong Nguyen" w:date="2019-04-18T16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20" w:author="Cuong Nguyen" w:date="2019-04-18T16:20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Cockroach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21" w:author="Cuong Nguyen" w:date="2019-04-18T16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22" w:author="Cuong Nguyen" w:date="2019-04-18T16:20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23" w:author="Cuong Nguyen" w:date="2019-04-18T16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24" w:author="Cuong Nguyen" w:date="2019-04-18T16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Gián</w:t>
              </w:r>
              <w:proofErr w:type="spellEnd"/>
            </w:ins>
          </w:p>
        </w:tc>
      </w:tr>
      <w:tr w:rsidR="009A0883" w:rsidTr="00300ABE">
        <w:trPr>
          <w:ins w:id="1425" w:author="Cuong Nguyen" w:date="2019-04-18T16:20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26" w:author="Cuong Nguyen" w:date="2019-04-18T16:20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27" w:author="Cuong Nguyen" w:date="2019-04-18T16:21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Centipede</w:t>
              </w:r>
            </w:ins>
          </w:p>
        </w:tc>
        <w:tc>
          <w:tcPr>
            <w:tcW w:w="1528" w:type="dxa"/>
          </w:tcPr>
          <w:p w:rsidR="009A0883" w:rsidRPr="00AA0AE1" w:rsidRDefault="009A0883" w:rsidP="00AD0A3E">
            <w:pPr>
              <w:spacing w:line="330" w:lineRule="atLeast"/>
              <w:rPr>
                <w:ins w:id="1428" w:author="Cuong Nguyen" w:date="2019-04-18T16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429" w:author="Cuong Nguyen" w:date="2019-04-18T16:21:00Z"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sentəˌpēd</w:t>
              </w:r>
            </w:ins>
            <w:proofErr w:type="spellEnd"/>
          </w:p>
        </w:tc>
        <w:tc>
          <w:tcPr>
            <w:tcW w:w="2700" w:type="dxa"/>
          </w:tcPr>
          <w:p w:rsidR="009A0883" w:rsidRDefault="009A0883">
            <w:pPr>
              <w:rPr>
                <w:ins w:id="1430" w:author="Cuong Nguyen" w:date="2019-04-18T16:20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31" w:author="Cuong Nguyen" w:date="2019-04-18T16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32" w:author="Cuong Nguyen" w:date="2019-04-18T16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Rết</w:t>
              </w:r>
            </w:ins>
            <w:proofErr w:type="spellEnd"/>
          </w:p>
        </w:tc>
      </w:tr>
      <w:tr w:rsidR="009A0883" w:rsidTr="00300ABE">
        <w:trPr>
          <w:ins w:id="1433" w:author="Cuong Nguyen" w:date="2019-04-18T16:21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34" w:author="Cuong Nguyen" w:date="2019-04-18T16:21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35" w:author="Cuong Nguyen" w:date="2019-04-18T16:21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Flea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36" w:author="Cuong Nguyen" w:date="2019-04-18T16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ins w:id="1437" w:author="Cuong Nguyen" w:date="2019-04-18T16:21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Flē</w:t>
              </w:r>
              <w:proofErr w:type="spellEnd"/>
            </w:ins>
          </w:p>
        </w:tc>
        <w:tc>
          <w:tcPr>
            <w:tcW w:w="2700" w:type="dxa"/>
          </w:tcPr>
          <w:p w:rsidR="009A0883" w:rsidRDefault="009A0883">
            <w:pPr>
              <w:rPr>
                <w:ins w:id="1438" w:author="Cuong Nguyen" w:date="2019-04-18T16:21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39" w:author="Cuong Nguyen" w:date="2019-04-18T16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40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Bọ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chét</w:t>
              </w:r>
            </w:ins>
            <w:proofErr w:type="spellEnd"/>
          </w:p>
        </w:tc>
      </w:tr>
      <w:tr w:rsidR="009A0883" w:rsidTr="00300ABE">
        <w:trPr>
          <w:ins w:id="1441" w:author="Cuong Nguyen" w:date="2019-04-18T16:22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42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43" w:author="Cuong Nguyen" w:date="2019-04-18T16:22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Itchy</w:t>
              </w:r>
            </w:ins>
          </w:p>
        </w:tc>
        <w:tc>
          <w:tcPr>
            <w:tcW w:w="1528" w:type="dxa"/>
          </w:tcPr>
          <w:p w:rsidR="009A0883" w:rsidRDefault="009A0883" w:rsidP="00AD0A3E">
            <w:pPr>
              <w:spacing w:line="330" w:lineRule="atLeast"/>
              <w:rPr>
                <w:ins w:id="1444" w:author="Cuong Nguyen" w:date="2019-04-18T16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45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46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47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Ngứa</w:t>
              </w:r>
              <w:proofErr w:type="spellEnd"/>
            </w:ins>
          </w:p>
        </w:tc>
      </w:tr>
      <w:tr w:rsidR="009A0883" w:rsidTr="00300ABE">
        <w:trPr>
          <w:ins w:id="1448" w:author="Cuong Nguyen" w:date="2019-04-18T16:22:00Z"/>
        </w:trPr>
        <w:tc>
          <w:tcPr>
            <w:tcW w:w="2337" w:type="dxa"/>
          </w:tcPr>
          <w:p w:rsidR="009A0883" w:rsidRPr="009A0883" w:rsidRDefault="009A0883" w:rsidP="009A0883">
            <w:pPr>
              <w:shd w:val="clear" w:color="auto" w:fill="FFFFFF"/>
              <w:tabs>
                <w:tab w:val="left" w:pos="1386"/>
              </w:tabs>
              <w:rPr>
                <w:ins w:id="1449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50" w:author="Cuong Nguyen" w:date="2019-04-18T16:22:00Z">
              <w:r w:rsidRPr="009A0883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Mosquito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51" w:author="Cuong Nguyen" w:date="2019-04-18T16:22:00Z"/>
                <w:rFonts w:ascii="inherit" w:eastAsia="Times New Roman" w:hAnsi="inherit" w:cs="Times New Roman"/>
                <w:color w:val="777777"/>
                <w:sz w:val="23"/>
                <w:szCs w:val="23"/>
                <w:rPrChange w:id="1452" w:author="Cuong Nguyen" w:date="2019-04-18T16:22:00Z">
                  <w:rPr>
                    <w:ins w:id="1453" w:author="Cuong Nguyen" w:date="2019-04-18T16:22:00Z"/>
                    <w:rFonts w:ascii="Arial" w:hAnsi="Arial" w:cs="Arial"/>
                    <w:color w:val="777777"/>
                    <w:sz w:val="23"/>
                    <w:szCs w:val="23"/>
                    <w:shd w:val="clear" w:color="auto" w:fill="FFFFFF"/>
                  </w:rPr>
                </w:rPrChange>
              </w:rPr>
            </w:pPr>
            <w:proofErr w:type="spellStart"/>
            <w:ins w:id="1454" w:author="Cuong Nguyen" w:date="2019-04-18T16:22:00Z">
              <w:r w:rsidRPr="009A0883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məˈskētō</w:t>
              </w:r>
              <w:proofErr w:type="spellEnd"/>
            </w:ins>
          </w:p>
        </w:tc>
        <w:tc>
          <w:tcPr>
            <w:tcW w:w="2700" w:type="dxa"/>
          </w:tcPr>
          <w:p w:rsidR="009A0883" w:rsidRDefault="009A0883">
            <w:pPr>
              <w:rPr>
                <w:ins w:id="1455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9A0883">
            <w:pPr>
              <w:rPr>
                <w:ins w:id="1456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57" w:author="Cuong Nguyen" w:date="2019-04-18T16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Muỗi</w:t>
              </w:r>
              <w:proofErr w:type="spellEnd"/>
            </w:ins>
          </w:p>
        </w:tc>
      </w:tr>
      <w:tr w:rsidR="009A0883" w:rsidTr="00300ABE">
        <w:trPr>
          <w:ins w:id="1458" w:author="Cuong Nguyen" w:date="2019-04-18T16:22:00Z"/>
        </w:trPr>
        <w:tc>
          <w:tcPr>
            <w:tcW w:w="2337" w:type="dxa"/>
          </w:tcPr>
          <w:p w:rsidR="009A0883" w:rsidRPr="009A0883" w:rsidRDefault="00FF7CCF" w:rsidP="009A0883">
            <w:pPr>
              <w:shd w:val="clear" w:color="auto" w:fill="FFFFFF"/>
              <w:tabs>
                <w:tab w:val="left" w:pos="1386"/>
              </w:tabs>
              <w:rPr>
                <w:ins w:id="1459" w:author="Cuong Nguyen" w:date="2019-04-18T16:2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60" w:author="Cuong Nguyen" w:date="2019-04-18T16:25:00Z">
              <w:r w:rsidRPr="00FF7CCF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Stung</w:t>
              </w:r>
            </w:ins>
          </w:p>
        </w:tc>
        <w:tc>
          <w:tcPr>
            <w:tcW w:w="1528" w:type="dxa"/>
          </w:tcPr>
          <w:p w:rsidR="009A0883" w:rsidRPr="009A0883" w:rsidRDefault="009A0883" w:rsidP="00AD0A3E">
            <w:pPr>
              <w:spacing w:line="330" w:lineRule="atLeast"/>
              <w:rPr>
                <w:ins w:id="1461" w:author="Cuong Nguyen" w:date="2019-04-18T16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9A0883" w:rsidRDefault="009A0883">
            <w:pPr>
              <w:rPr>
                <w:ins w:id="1462" w:author="Cuong Nguyen" w:date="2019-04-18T16:22:00Z"/>
              </w:rPr>
            </w:pPr>
          </w:p>
        </w:tc>
        <w:tc>
          <w:tcPr>
            <w:tcW w:w="2785" w:type="dxa"/>
          </w:tcPr>
          <w:p w:rsidR="009A0883" w:rsidRDefault="001F1601">
            <w:pPr>
              <w:rPr>
                <w:ins w:id="1463" w:author="Cuong Nguyen" w:date="2019-04-18T16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464" w:author="Cuong Nguyen" w:date="2019-04-22T09:5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Ong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chít</w:t>
              </w:r>
            </w:ins>
            <w:proofErr w:type="spellEnd"/>
          </w:p>
        </w:tc>
      </w:tr>
      <w:tr w:rsidR="001F1601" w:rsidTr="00300ABE">
        <w:trPr>
          <w:ins w:id="1465" w:author="Cuong Nguyen" w:date="2019-04-22T09:59:00Z"/>
        </w:trPr>
        <w:tc>
          <w:tcPr>
            <w:tcW w:w="2337" w:type="dxa"/>
          </w:tcPr>
          <w:p w:rsidR="001F1601" w:rsidRPr="00FF7CCF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66" w:author="Cuong Nguyen" w:date="2019-04-22T09:59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67" w:author="Cuong Nguyen" w:date="2019-04-22T10:01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Stove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68" w:author="Cuong Nguyen" w:date="2019-04-22T09:5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69" w:author="Cuong Nguyen" w:date="2019-04-22T09:59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70" w:author="Cuong Nguyen" w:date="2019-04-22T09:5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71" w:author="Cuong Nguyen" w:date="2019-04-22T10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Bếp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lò</w:t>
              </w:r>
            </w:ins>
            <w:proofErr w:type="spellEnd"/>
          </w:p>
        </w:tc>
      </w:tr>
      <w:tr w:rsidR="001F1601" w:rsidTr="00300ABE">
        <w:trPr>
          <w:ins w:id="1472" w:author="Cuong Nguyen" w:date="2019-04-22T10:02:00Z"/>
        </w:trPr>
        <w:tc>
          <w:tcPr>
            <w:tcW w:w="2337" w:type="dxa"/>
          </w:tcPr>
          <w:p w:rsid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73" w:author="Cuong Nguyen" w:date="2019-04-22T10:0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74" w:author="Cuong Nguyen" w:date="2019-04-22T10:02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Oven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75" w:author="Cuong Nguyen" w:date="2019-04-22T10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76" w:author="Cuong Nguyen" w:date="2019-04-22T10:02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77" w:author="Cuong Nguyen" w:date="2019-04-22T10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78" w:author="Cuong Nguyen" w:date="2019-04-22T10:0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  <w:proofErr w:type="spellEnd"/>
            </w:ins>
          </w:p>
        </w:tc>
      </w:tr>
      <w:tr w:rsidR="001F1601" w:rsidTr="00300ABE">
        <w:trPr>
          <w:ins w:id="1479" w:author="Cuong Nguyen" w:date="2019-04-22T10:02:00Z"/>
        </w:trPr>
        <w:tc>
          <w:tcPr>
            <w:tcW w:w="2337" w:type="dxa"/>
          </w:tcPr>
          <w:p w:rsid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80" w:author="Cuong Nguyen" w:date="2019-04-22T10:02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81" w:author="Cuong Nguyen" w:date="2019-04-22T10:03:00Z">
              <w:r w:rsidRPr="001F160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Burners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82" w:author="Cuong Nguyen" w:date="2019-04-22T10:0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83" w:author="Cuong Nguyen" w:date="2019-04-22T10:02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84" w:author="Cuong Nguyen" w:date="2019-04-22T10:0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85" w:author="Cuong Nguyen" w:date="2019-04-22T10:0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Vết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chày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vết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bỏng</w:t>
              </w:r>
            </w:ins>
            <w:proofErr w:type="spellEnd"/>
          </w:p>
        </w:tc>
      </w:tr>
      <w:tr w:rsidR="001F1601" w:rsidTr="00300ABE">
        <w:trPr>
          <w:ins w:id="1486" w:author="Cuong Nguyen" w:date="2019-04-22T10:04:00Z"/>
        </w:trPr>
        <w:tc>
          <w:tcPr>
            <w:tcW w:w="2337" w:type="dxa"/>
          </w:tcPr>
          <w:p w:rsidR="001F1601" w:rsidRP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87" w:author="Cuong Nguyen" w:date="2019-04-22T10:0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88" w:author="Cuong Nguyen" w:date="2019-04-22T10:04:00Z">
              <w:r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Pots and pans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89" w:author="Cuong Nguyen" w:date="2019-04-22T10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90" w:author="Cuong Nguyen" w:date="2019-04-22T10:04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91" w:author="Cuong Nguyen" w:date="2019-04-22T10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92" w:author="Cuong Nguyen" w:date="2019-04-22T10:0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Nồi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chảo</w:t>
              </w:r>
              <w:proofErr w:type="spellEnd"/>
            </w:ins>
          </w:p>
        </w:tc>
      </w:tr>
      <w:tr w:rsidR="001F1601" w:rsidTr="00300ABE">
        <w:trPr>
          <w:ins w:id="1493" w:author="Cuong Nguyen" w:date="2019-04-22T10:04:00Z"/>
        </w:trPr>
        <w:tc>
          <w:tcPr>
            <w:tcW w:w="2337" w:type="dxa"/>
          </w:tcPr>
          <w:p w:rsidR="001F1601" w:rsidRDefault="001F1601" w:rsidP="009A0883">
            <w:pPr>
              <w:shd w:val="clear" w:color="auto" w:fill="FFFFFF"/>
              <w:tabs>
                <w:tab w:val="left" w:pos="1386"/>
              </w:tabs>
              <w:rPr>
                <w:ins w:id="1494" w:author="Cuong Nguyen" w:date="2019-04-22T10:04:00Z"/>
                <w:rFonts w:ascii="Helvetica" w:hAnsi="Helvetica"/>
                <w:color w:val="1D2129"/>
                <w:sz w:val="20"/>
                <w:szCs w:val="20"/>
                <w:shd w:val="clear" w:color="auto" w:fill="EFF1F3"/>
              </w:rPr>
            </w:pPr>
            <w:ins w:id="1495" w:author="Cuong Nguyen" w:date="2019-04-22T10:05:00Z">
              <w:r w:rsidRPr="001F1601">
                <w:rPr>
                  <w:rFonts w:ascii="Helvetica" w:hAnsi="Helvetica"/>
                  <w:color w:val="1D2129"/>
                  <w:sz w:val="20"/>
                  <w:szCs w:val="20"/>
                  <w:shd w:val="clear" w:color="auto" w:fill="EFF1F3"/>
                </w:rPr>
                <w:t>electric kettle</w:t>
              </w:r>
            </w:ins>
          </w:p>
        </w:tc>
        <w:tc>
          <w:tcPr>
            <w:tcW w:w="1528" w:type="dxa"/>
          </w:tcPr>
          <w:p w:rsidR="001F1601" w:rsidRPr="009A0883" w:rsidRDefault="001F1601" w:rsidP="00AD0A3E">
            <w:pPr>
              <w:spacing w:line="330" w:lineRule="atLeast"/>
              <w:rPr>
                <w:ins w:id="1496" w:author="Cuong Nguyen" w:date="2019-04-22T10:0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1F1601" w:rsidRDefault="001F1601">
            <w:pPr>
              <w:rPr>
                <w:ins w:id="1497" w:author="Cuong Nguyen" w:date="2019-04-22T10:04:00Z"/>
              </w:rPr>
            </w:pPr>
          </w:p>
        </w:tc>
        <w:tc>
          <w:tcPr>
            <w:tcW w:w="2785" w:type="dxa"/>
          </w:tcPr>
          <w:p w:rsidR="001F1601" w:rsidRDefault="001F1601">
            <w:pPr>
              <w:rPr>
                <w:ins w:id="1498" w:author="Cuong Nguyen" w:date="2019-04-22T10:0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499" w:author="Cuong Nguyen" w:date="2019-04-22T10:0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Ấm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điện</w:t>
              </w:r>
            </w:ins>
            <w:proofErr w:type="spellEnd"/>
          </w:p>
        </w:tc>
      </w:tr>
      <w:tr w:rsidR="0025462B" w:rsidTr="00300ABE">
        <w:trPr>
          <w:ins w:id="1500" w:author="Cuong Nguyen" w:date="2019-04-22T10:06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01" w:author="Cuong Nguyen" w:date="2019-04-22T10:06:00Z"/>
                <w:rPrChange w:id="1502" w:author="Cuong Nguyen" w:date="2019-04-22T10:06:00Z">
                  <w:rPr>
                    <w:ins w:id="1503" w:author="Cuong Nguyen" w:date="2019-04-22T10:06:00Z"/>
                    <w:rFonts w:ascii="Helvetica" w:hAnsi="Helvetica"/>
                    <w:color w:val="1D2129"/>
                    <w:sz w:val="20"/>
                    <w:szCs w:val="20"/>
                    <w:shd w:val="clear" w:color="auto" w:fill="EFF1F3"/>
                  </w:rPr>
                </w:rPrChange>
              </w:rPr>
            </w:pPr>
            <w:ins w:id="1504" w:author="Cuong Nguyen" w:date="2019-04-22T10:06:00Z">
              <w:r w:rsidRPr="0025462B">
                <w:t>hot tap</w:t>
              </w:r>
            </w:ins>
          </w:p>
        </w:tc>
        <w:tc>
          <w:tcPr>
            <w:tcW w:w="1528" w:type="dxa"/>
          </w:tcPr>
          <w:p w:rsidR="0025462B" w:rsidRPr="009A0883" w:rsidRDefault="0025462B" w:rsidP="00AD0A3E">
            <w:pPr>
              <w:spacing w:line="330" w:lineRule="atLeast"/>
              <w:rPr>
                <w:ins w:id="1505" w:author="Cuong Nguyen" w:date="2019-04-22T10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06" w:author="Cuong Nguyen" w:date="2019-04-22T10:06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07" w:author="Cuong Nguyen" w:date="2019-04-22T10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08" w:author="Cuong Nguyen" w:date="2019-04-22T10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Vòi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nóng</w:t>
              </w:r>
              <w:proofErr w:type="spellEnd"/>
            </w:ins>
          </w:p>
        </w:tc>
      </w:tr>
      <w:tr w:rsidR="0025462B" w:rsidTr="00300ABE">
        <w:trPr>
          <w:ins w:id="1509" w:author="Cuong Nguyen" w:date="2019-04-22T10:06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10" w:author="Cuong Nguyen" w:date="2019-04-22T10:06:00Z"/>
              </w:rPr>
            </w:pPr>
            <w:ins w:id="1511" w:author="Cuong Nguyen" w:date="2019-04-22T10:06:00Z">
              <w:r w:rsidRPr="0025462B">
                <w:t>Detergent</w:t>
              </w:r>
            </w:ins>
          </w:p>
        </w:tc>
        <w:tc>
          <w:tcPr>
            <w:tcW w:w="1528" w:type="dxa"/>
          </w:tcPr>
          <w:p w:rsidR="0025462B" w:rsidRPr="009A0883" w:rsidRDefault="0025462B" w:rsidP="00AD0A3E">
            <w:pPr>
              <w:spacing w:line="330" w:lineRule="atLeast"/>
              <w:rPr>
                <w:ins w:id="1512" w:author="Cuong Nguyen" w:date="2019-04-22T10:0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ins w:id="1513" w:author="Cuong Nguyen" w:date="2019-04-22T10:06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diˈtərjənt</w:t>
              </w:r>
              <w:proofErr w:type="spellEnd"/>
            </w:ins>
          </w:p>
        </w:tc>
        <w:tc>
          <w:tcPr>
            <w:tcW w:w="2700" w:type="dxa"/>
          </w:tcPr>
          <w:p w:rsidR="0025462B" w:rsidRDefault="0025462B">
            <w:pPr>
              <w:rPr>
                <w:ins w:id="1514" w:author="Cuong Nguyen" w:date="2019-04-22T10:06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15" w:author="Cuong Nguyen" w:date="2019-04-22T10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16" w:author="Cuong Nguyen" w:date="2019-04-22T10:0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Chất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tẩy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rửa</w:t>
              </w:r>
              <w:proofErr w:type="spellEnd"/>
            </w:ins>
          </w:p>
        </w:tc>
      </w:tr>
      <w:tr w:rsidR="0025462B" w:rsidTr="00300ABE">
        <w:trPr>
          <w:ins w:id="1517" w:author="Cuong Nguyen" w:date="2019-04-22T10:06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18" w:author="Cuong Nguyen" w:date="2019-04-22T10:06:00Z"/>
              </w:rPr>
            </w:pPr>
            <w:ins w:id="1519" w:author="Cuong Nguyen" w:date="2019-04-22T10:07:00Z">
              <w:r w:rsidRPr="0025462B">
                <w:t>Utensils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20" w:author="Cuong Nguyen" w:date="2019-04-22T10:0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21" w:author="Cuong Nguyen" w:date="2019-04-22T10:06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22" w:author="Cuong Nguyen" w:date="2019-04-22T10:0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23" w:author="Cuong Nguyen" w:date="2019-04-22T10:0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Đồ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dùng</w:t>
              </w:r>
            </w:ins>
            <w:proofErr w:type="spellEnd"/>
          </w:p>
        </w:tc>
      </w:tr>
      <w:tr w:rsidR="0025462B" w:rsidTr="00300ABE">
        <w:trPr>
          <w:ins w:id="1524" w:author="Cuong Nguyen" w:date="2019-04-22T10:07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25" w:author="Cuong Nguyen" w:date="2019-04-22T10:07:00Z"/>
              </w:rPr>
            </w:pPr>
            <w:ins w:id="1526" w:author="Cuong Nguyen" w:date="2019-04-22T10:08:00Z">
              <w:r w:rsidRPr="0025462B">
                <w:t>tea towels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27" w:author="Cuong Nguyen" w:date="2019-04-22T10:0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28" w:author="Cuong Nguyen" w:date="2019-04-22T10:07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29" w:author="Cuong Nguyen" w:date="2019-04-22T10:0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30" w:author="Cuong Nguyen" w:date="2019-04-22T10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Khăn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trà</w:t>
              </w:r>
            </w:ins>
            <w:proofErr w:type="spellEnd"/>
          </w:p>
        </w:tc>
      </w:tr>
      <w:tr w:rsidR="0025462B" w:rsidTr="00300ABE">
        <w:trPr>
          <w:ins w:id="1531" w:author="Cuong Nguyen" w:date="2019-04-22T10:08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32" w:author="Cuong Nguyen" w:date="2019-04-22T10:08:00Z"/>
              </w:rPr>
            </w:pPr>
            <w:ins w:id="1533" w:author="Cuong Nguyen" w:date="2019-04-22T10:08:00Z">
              <w:r w:rsidRPr="0025462B">
                <w:t>oven mitt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34" w:author="Cuong Nguyen" w:date="2019-04-22T10:0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35" w:author="Cuong Nguyen" w:date="2019-04-22T10:08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36" w:author="Cuong Nguyen" w:date="2019-04-22T10:0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37" w:author="Cuong Nguyen" w:date="2019-04-22T10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nướng</w:t>
              </w:r>
              <w:proofErr w:type="spellEnd"/>
            </w:ins>
          </w:p>
        </w:tc>
      </w:tr>
      <w:tr w:rsidR="0025462B" w:rsidTr="00300ABE">
        <w:trPr>
          <w:ins w:id="1538" w:author="Cuong Nguyen" w:date="2019-04-22T10:08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39" w:author="Cuong Nguyen" w:date="2019-04-22T10:08:00Z"/>
              </w:rPr>
            </w:pPr>
            <w:ins w:id="1540" w:author="Cuong Nguyen" w:date="2019-04-22T10:08:00Z">
              <w:r w:rsidRPr="0025462B">
                <w:t>pot holder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41" w:author="Cuong Nguyen" w:date="2019-04-22T10:0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42" w:author="Cuong Nguyen" w:date="2019-04-22T10:08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43" w:author="Cuong Nguyen" w:date="2019-04-22T10:0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44" w:author="Cuong Nguyen" w:date="2019-04-22T10:0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treo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nồi</w:t>
              </w:r>
              <w:proofErr w:type="spellEnd"/>
            </w:ins>
          </w:p>
        </w:tc>
      </w:tr>
      <w:tr w:rsidR="0025462B" w:rsidTr="00300ABE">
        <w:trPr>
          <w:ins w:id="1545" w:author="Cuong Nguyen" w:date="2019-04-22T10:09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46" w:author="Cuong Nguyen" w:date="2019-04-22T10:09:00Z"/>
              </w:rPr>
            </w:pPr>
            <w:ins w:id="1547" w:author="Cuong Nguyen" w:date="2019-04-22T10:09:00Z">
              <w:r w:rsidRPr="0025462B">
                <w:t>Pitcher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48" w:author="Cuong Nguyen" w:date="2019-04-22T10:0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49" w:author="Cuong Nguyen" w:date="2019-04-22T10:09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50" w:author="Cuong Nguyen" w:date="2019-04-22T10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51" w:author="Cuong Nguyen" w:date="2019-04-22T10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Bình</w:t>
              </w:r>
              <w:proofErr w:type="spellEnd"/>
            </w:ins>
          </w:p>
        </w:tc>
      </w:tr>
      <w:tr w:rsidR="0025462B" w:rsidTr="00300ABE">
        <w:trPr>
          <w:ins w:id="1552" w:author="Cuong Nguyen" w:date="2019-04-22T10:09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53" w:author="Cuong Nguyen" w:date="2019-04-22T10:09:00Z"/>
              </w:rPr>
            </w:pPr>
            <w:ins w:id="1554" w:author="Cuong Nguyen" w:date="2019-04-22T10:09:00Z">
              <w:r w:rsidRPr="0025462B">
                <w:lastRenderedPageBreak/>
                <w:t>Jug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55" w:author="Cuong Nguyen" w:date="2019-04-22T10:0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56" w:author="Cuong Nguyen" w:date="2019-04-22T10:09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57" w:author="Cuong Nguyen" w:date="2019-04-22T10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58" w:author="Cuong Nguyen" w:date="2019-04-22T10:0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Bình</w:t>
              </w:r>
              <w:proofErr w:type="spellEnd"/>
            </w:ins>
          </w:p>
        </w:tc>
      </w:tr>
      <w:tr w:rsidR="0025462B" w:rsidTr="00300ABE">
        <w:trPr>
          <w:ins w:id="1559" w:author="Cuong Nguyen" w:date="2019-04-22T10:09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60" w:author="Cuong Nguyen" w:date="2019-04-22T10:09:00Z"/>
              </w:rPr>
            </w:pPr>
            <w:ins w:id="1561" w:author="Cuong Nguyen" w:date="2019-04-22T10:10:00Z">
              <w:r w:rsidRPr="0025462B">
                <w:t>Buzzes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62" w:author="Cuong Nguyen" w:date="2019-04-22T10:0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63" w:author="Cuong Nguyen" w:date="2019-04-22T10:09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64" w:author="Cuong Nguyen" w:date="2019-04-22T10:0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65" w:author="Cuong Nguyen" w:date="2019-04-22T10:1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Hú</w:t>
              </w:r>
            </w:ins>
            <w:proofErr w:type="spellEnd"/>
          </w:p>
        </w:tc>
      </w:tr>
      <w:tr w:rsidR="0025462B" w:rsidTr="00300ABE">
        <w:trPr>
          <w:ins w:id="1566" w:author="Cuong Nguyen" w:date="2019-04-22T10:10:00Z"/>
        </w:trPr>
        <w:tc>
          <w:tcPr>
            <w:tcW w:w="2337" w:type="dxa"/>
          </w:tcPr>
          <w:p w:rsidR="0025462B" w:rsidRP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67" w:author="Cuong Nguyen" w:date="2019-04-22T10:10:00Z"/>
              </w:rPr>
            </w:pPr>
            <w:ins w:id="1568" w:author="Cuong Nguyen" w:date="2019-04-22T10:15:00Z">
              <w:r>
                <w:t>Green peas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69" w:author="Cuong Nguyen" w:date="2019-04-22T10:1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25462B">
            <w:pPr>
              <w:rPr>
                <w:ins w:id="1570" w:author="Cuong Nguyen" w:date="2019-04-22T10:10:00Z"/>
              </w:rPr>
            </w:pPr>
          </w:p>
        </w:tc>
        <w:tc>
          <w:tcPr>
            <w:tcW w:w="2785" w:type="dxa"/>
          </w:tcPr>
          <w:p w:rsidR="0025462B" w:rsidRDefault="0025462B">
            <w:pPr>
              <w:rPr>
                <w:ins w:id="1571" w:author="Cuong Nguyen" w:date="2019-04-22T10:1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72" w:author="Cuong Nguyen" w:date="2019-04-22T10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Lan</w:t>
              </w:r>
            </w:ins>
            <w:proofErr w:type="spellEnd"/>
          </w:p>
        </w:tc>
      </w:tr>
      <w:tr w:rsidR="0025462B" w:rsidTr="00300ABE">
        <w:trPr>
          <w:ins w:id="1573" w:author="Cuong Nguyen" w:date="2019-04-22T10:15:00Z"/>
        </w:trPr>
        <w:tc>
          <w:tcPr>
            <w:tcW w:w="2337" w:type="dxa"/>
          </w:tcPr>
          <w:p w:rsidR="0025462B" w:rsidRDefault="0025462B" w:rsidP="009A0883">
            <w:pPr>
              <w:shd w:val="clear" w:color="auto" w:fill="FFFFFF"/>
              <w:tabs>
                <w:tab w:val="left" w:pos="1386"/>
              </w:tabs>
              <w:rPr>
                <w:ins w:id="1574" w:author="Cuong Nguyen" w:date="2019-04-22T10:15:00Z"/>
              </w:rPr>
            </w:pPr>
            <w:ins w:id="1575" w:author="Cuong Nguyen" w:date="2019-04-22T10:15:00Z">
              <w:r w:rsidRPr="0025462B">
                <w:t>Pods</w:t>
              </w:r>
            </w:ins>
          </w:p>
        </w:tc>
        <w:tc>
          <w:tcPr>
            <w:tcW w:w="1528" w:type="dxa"/>
          </w:tcPr>
          <w:p w:rsidR="0025462B" w:rsidRDefault="0025462B" w:rsidP="00AD0A3E">
            <w:pPr>
              <w:spacing w:line="330" w:lineRule="atLeast"/>
              <w:rPr>
                <w:ins w:id="1576" w:author="Cuong Nguyen" w:date="2019-04-22T10:1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25462B" w:rsidRDefault="009879DE">
            <w:pPr>
              <w:rPr>
                <w:ins w:id="1577" w:author="Cuong Nguyen" w:date="2019-04-22T10:15:00Z"/>
              </w:rPr>
            </w:pPr>
            <w:ins w:id="1578" w:author="Cuong Nguyen" w:date="2019-04-22T10:16:00Z">
              <w:r>
                <w:t>Peas come in pods</w:t>
              </w:r>
            </w:ins>
          </w:p>
        </w:tc>
        <w:tc>
          <w:tcPr>
            <w:tcW w:w="2785" w:type="dxa"/>
          </w:tcPr>
          <w:p w:rsidR="0025462B" w:rsidRDefault="0025462B">
            <w:pPr>
              <w:rPr>
                <w:ins w:id="1579" w:author="Cuong Nguyen" w:date="2019-04-22T10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80" w:author="Cuong Nguyen" w:date="2019-04-22T10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Vỏ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</w:ins>
            <w:proofErr w:type="spellEnd"/>
          </w:p>
        </w:tc>
      </w:tr>
      <w:tr w:rsidR="009879DE" w:rsidTr="00300ABE">
        <w:trPr>
          <w:ins w:id="1581" w:author="Cuong Nguyen" w:date="2019-04-22T10:16:00Z"/>
        </w:trPr>
        <w:tc>
          <w:tcPr>
            <w:tcW w:w="2337" w:type="dxa"/>
          </w:tcPr>
          <w:p w:rsidR="009879DE" w:rsidRPr="0025462B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582" w:author="Cuong Nguyen" w:date="2019-04-22T10:16:00Z"/>
              </w:rPr>
            </w:pPr>
            <w:ins w:id="1583" w:author="Cuong Nguyen" w:date="2019-04-22T10:16:00Z">
              <w:r>
                <w:t>Corn</w:t>
              </w:r>
            </w:ins>
          </w:p>
        </w:tc>
        <w:tc>
          <w:tcPr>
            <w:tcW w:w="1528" w:type="dxa"/>
          </w:tcPr>
          <w:p w:rsidR="009879DE" w:rsidRDefault="009879DE" w:rsidP="00AD0A3E">
            <w:pPr>
              <w:spacing w:line="330" w:lineRule="atLeast"/>
              <w:rPr>
                <w:ins w:id="1584" w:author="Cuong Nguyen" w:date="2019-04-22T10:1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9879DE" w:rsidRDefault="009879DE">
            <w:pPr>
              <w:rPr>
                <w:ins w:id="1585" w:author="Cuong Nguyen" w:date="2019-04-22T10:16:00Z"/>
              </w:rPr>
            </w:pPr>
          </w:p>
        </w:tc>
        <w:tc>
          <w:tcPr>
            <w:tcW w:w="2785" w:type="dxa"/>
          </w:tcPr>
          <w:p w:rsidR="009879DE" w:rsidRDefault="00187618">
            <w:pPr>
              <w:rPr>
                <w:ins w:id="1586" w:author="Cuong Nguyen" w:date="2019-04-22T10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87" w:author="Cuong Nguyen" w:date="2019-04-22T10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Ngô</w:t>
              </w:r>
              <w:proofErr w:type="spellEnd"/>
            </w:ins>
          </w:p>
        </w:tc>
      </w:tr>
      <w:tr w:rsidR="00187618" w:rsidTr="00300ABE">
        <w:trPr>
          <w:ins w:id="1588" w:author="Cuong Nguyen" w:date="2019-04-22T10:16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589" w:author="Cuong Nguyen" w:date="2019-04-22T10:16:00Z"/>
              </w:rPr>
            </w:pPr>
            <w:ins w:id="1590" w:author="Cuong Nguyen" w:date="2019-04-22T10:16:00Z">
              <w:r>
                <w:t>Cob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591" w:author="Cuong Nguyen" w:date="2019-04-22T10:1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Default="00187618">
            <w:pPr>
              <w:rPr>
                <w:ins w:id="1592" w:author="Cuong Nguyen" w:date="2019-04-22T10:16:00Z"/>
              </w:rPr>
            </w:pPr>
            <w:ins w:id="1593" w:author="Cuong Nguyen" w:date="2019-04-22T10:17:00Z">
              <w:r>
                <w:t>Corn is on the cob</w:t>
              </w:r>
            </w:ins>
          </w:p>
        </w:tc>
        <w:tc>
          <w:tcPr>
            <w:tcW w:w="2785" w:type="dxa"/>
          </w:tcPr>
          <w:p w:rsidR="00187618" w:rsidRDefault="00187618">
            <w:pPr>
              <w:rPr>
                <w:ins w:id="1594" w:author="Cuong Nguyen" w:date="2019-04-22T10:1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595" w:author="Cuong Nguyen" w:date="2019-04-22T10:1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Lõi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</w:ins>
            <w:proofErr w:type="spellStart"/>
            <w:ins w:id="1596" w:author="Cuong Nguyen" w:date="2019-04-22T10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ngô</w:t>
              </w:r>
            </w:ins>
            <w:proofErr w:type="spellEnd"/>
          </w:p>
        </w:tc>
      </w:tr>
      <w:tr w:rsidR="00187618" w:rsidTr="00300ABE">
        <w:trPr>
          <w:ins w:id="1597" w:author="Cuong Nguyen" w:date="2019-04-22T10:17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598" w:author="Cuong Nguyen" w:date="2019-04-22T10:17:00Z"/>
              </w:rPr>
            </w:pPr>
            <w:ins w:id="1599" w:author="Cuong Nguyen" w:date="2019-04-22T10:17:00Z">
              <w:r>
                <w:t>Carrot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00" w:author="Cuong Nguyen" w:date="2019-04-22T10:1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Default="00187618">
            <w:pPr>
              <w:rPr>
                <w:ins w:id="1601" w:author="Cuong Nguyen" w:date="2019-04-22T10:17:00Z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02" w:author="Cuong Nguyen" w:date="2019-04-22T10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187618" w:rsidTr="00300ABE">
        <w:trPr>
          <w:ins w:id="1603" w:author="Cuong Nguyen" w:date="2019-04-22T10:17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04" w:author="Cuong Nguyen" w:date="2019-04-22T10:17:00Z"/>
              </w:rPr>
            </w:pPr>
            <w:ins w:id="1605" w:author="Cuong Nguyen" w:date="2019-04-22T10:17:00Z">
              <w:r>
                <w:t>Bean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06" w:author="Cuong Nguyen" w:date="2019-04-22T10:1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Default="00187618">
            <w:pPr>
              <w:rPr>
                <w:ins w:id="1607" w:author="Cuong Nguyen" w:date="2019-04-22T10:17:00Z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08" w:author="Cuong Nguyen" w:date="2019-04-22T10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09" w:author="Cuong Nguyen" w:date="2019-04-22T10:1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Đậu</w:t>
              </w:r>
              <w:proofErr w:type="spellEnd"/>
            </w:ins>
          </w:p>
        </w:tc>
      </w:tr>
      <w:tr w:rsidR="00187618" w:rsidTr="00300ABE">
        <w:trPr>
          <w:ins w:id="1610" w:author="Cuong Nguyen" w:date="2019-04-22T10:17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11" w:author="Cuong Nguyen" w:date="2019-04-22T10:17:00Z"/>
              </w:rPr>
            </w:pPr>
            <w:ins w:id="1612" w:author="Cuong Nguyen" w:date="2019-04-22T10:18:00Z">
              <w:r w:rsidRPr="00187618">
                <w:t>Broccoli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13" w:author="Cuong Nguyen" w:date="2019-04-22T10:1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>
            <w:pPr>
              <w:spacing w:line="330" w:lineRule="atLeast"/>
              <w:rPr>
                <w:ins w:id="1614" w:author="Cuong Nguyen" w:date="2019-04-22T10:17:00Z"/>
                <w:rFonts w:ascii="inherit" w:eastAsia="Times New Roman" w:hAnsi="inherit" w:cs="Times New Roman"/>
                <w:color w:val="777777"/>
                <w:sz w:val="23"/>
                <w:szCs w:val="23"/>
                <w:rPrChange w:id="1615" w:author="Cuong Nguyen" w:date="2019-04-22T10:18:00Z">
                  <w:rPr>
                    <w:ins w:id="1616" w:author="Cuong Nguyen" w:date="2019-04-22T10:17:00Z"/>
                  </w:rPr>
                </w:rPrChange>
              </w:rPr>
              <w:pPrChange w:id="1617" w:author="Cuong Nguyen" w:date="2019-04-22T10:18:00Z">
                <w:pPr/>
              </w:pPrChange>
            </w:pPr>
            <w:ins w:id="1618" w:author="Cuong Nguyen" w:date="2019-04-22T10:18:00Z"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bräk</w:t>
              </w:r>
              <w:proofErr w:type="spellEnd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lē</w:t>
              </w:r>
            </w:ins>
            <w:proofErr w:type="spellEnd"/>
          </w:p>
        </w:tc>
        <w:tc>
          <w:tcPr>
            <w:tcW w:w="2785" w:type="dxa"/>
          </w:tcPr>
          <w:p w:rsidR="00187618" w:rsidRDefault="00187618">
            <w:pPr>
              <w:rPr>
                <w:ins w:id="1619" w:author="Cuong Nguyen" w:date="2019-04-22T10:1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20" w:author="Cuong Nguyen" w:date="2019-04-22T10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xanh</w:t>
              </w:r>
            </w:ins>
            <w:proofErr w:type="spellEnd"/>
          </w:p>
        </w:tc>
      </w:tr>
      <w:tr w:rsidR="00187618" w:rsidTr="00300ABE">
        <w:trPr>
          <w:ins w:id="1621" w:author="Cuong Nguyen" w:date="2019-04-22T10:18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22" w:author="Cuong Nguyen" w:date="2019-04-22T10:18:00Z"/>
              </w:rPr>
            </w:pPr>
            <w:proofErr w:type="spellStart"/>
            <w:ins w:id="1623" w:author="Cuong Nguyen" w:date="2019-04-22T10:18:00Z">
              <w:r w:rsidRPr="00187618">
                <w:t>brussels</w:t>
              </w:r>
              <w:proofErr w:type="spellEnd"/>
              <w:r w:rsidRPr="00187618">
                <w:t xml:space="preserve"> sprouts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24" w:author="Cuong Nguyen" w:date="2019-04-22T10:1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25" w:author="Cuong Nguyen" w:date="2019-04-22T10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26" w:author="Cuong Nguyen" w:date="2019-04-22T10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27" w:author="Cuong Nguyen" w:date="2019-04-22T10:1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Bắp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</w:ins>
          </w:p>
        </w:tc>
      </w:tr>
      <w:tr w:rsidR="00187618" w:rsidTr="00300ABE">
        <w:trPr>
          <w:ins w:id="1628" w:author="Cuong Nguyen" w:date="2019-04-22T10:18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29" w:author="Cuong Nguyen" w:date="2019-04-22T10:18:00Z"/>
              </w:rPr>
            </w:pPr>
            <w:ins w:id="1630" w:author="Cuong Nguyen" w:date="2019-04-22T10:19:00Z">
              <w:r w:rsidRPr="00187618">
                <w:t>Lettuce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31" w:author="Cuong Nguyen" w:date="2019-04-22T10:1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1632" w:author="Cuong Nguyen" w:date="2019-04-22T10:19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letis</w:t>
              </w:r>
            </w:ins>
            <w:proofErr w:type="spellEnd"/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33" w:author="Cuong Nguyen" w:date="2019-04-22T10:1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34" w:author="Cuong Nguyen" w:date="2019-04-22T10:1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1635" w:author="Cuong Nguyen" w:date="2019-04-22T10:1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Rau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diếp</w:t>
              </w:r>
            </w:ins>
            <w:proofErr w:type="spellEnd"/>
          </w:p>
        </w:tc>
      </w:tr>
      <w:tr w:rsidR="00187618" w:rsidTr="00300ABE">
        <w:trPr>
          <w:ins w:id="1636" w:author="Cuong Nguyen" w:date="2019-04-22T10:19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37" w:author="Cuong Nguyen" w:date="2019-04-22T10:19:00Z"/>
              </w:rPr>
            </w:pPr>
            <w:ins w:id="1638" w:author="Cuong Nguyen" w:date="2019-04-22T10:19:00Z">
              <w:r>
                <w:t>Tomato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39" w:author="Cuong Nguyen" w:date="2019-04-22T10:19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40" w:author="Cuong Nguyen" w:date="2019-04-22T10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41" w:author="Cuong Nguyen" w:date="2019-04-22T10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187618" w:rsidTr="00300ABE">
        <w:trPr>
          <w:ins w:id="1642" w:author="Cuong Nguyen" w:date="2019-04-22T10:19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43" w:author="Cuong Nguyen" w:date="2019-04-22T10:19:00Z"/>
              </w:rPr>
            </w:pPr>
            <w:ins w:id="1644" w:author="Cuong Nguyen" w:date="2019-04-22T10:20:00Z">
              <w:r w:rsidRPr="00187618">
                <w:t>Celery</w:t>
              </w:r>
            </w:ins>
          </w:p>
        </w:tc>
        <w:tc>
          <w:tcPr>
            <w:tcW w:w="1528" w:type="dxa"/>
          </w:tcPr>
          <w:p w:rsidR="00187618" w:rsidRPr="00187618" w:rsidRDefault="00187618" w:rsidP="00AD0A3E">
            <w:pPr>
              <w:spacing w:line="330" w:lineRule="atLeast"/>
              <w:rPr>
                <w:ins w:id="1645" w:author="Cuong Nguyen" w:date="2019-04-22T10:19:00Z"/>
                <w:rFonts w:ascii="inherit" w:eastAsia="Times New Roman" w:hAnsi="inherit" w:cs="Times New Roman"/>
                <w:color w:val="777777"/>
                <w:sz w:val="23"/>
                <w:szCs w:val="23"/>
                <w:rPrChange w:id="1646" w:author="Cuong Nguyen" w:date="2019-04-22T10:20:00Z">
                  <w:rPr>
                    <w:ins w:id="1647" w:author="Cuong Nguyen" w:date="2019-04-22T10:19:00Z"/>
                    <w:rFonts w:ascii="Arial" w:hAnsi="Arial" w:cs="Arial"/>
                    <w:color w:val="777777"/>
                    <w:sz w:val="23"/>
                    <w:szCs w:val="23"/>
                    <w:shd w:val="clear" w:color="auto" w:fill="FFFFFF"/>
                  </w:rPr>
                </w:rPrChange>
              </w:rPr>
            </w:pPr>
            <w:ins w:id="1648" w:author="Cuong Nguyen" w:date="2019-04-22T10:20:00Z"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sel</w:t>
              </w:r>
              <w:proofErr w:type="spellEnd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(ə)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rē</w:t>
              </w:r>
            </w:ins>
            <w:proofErr w:type="spellEnd"/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49" w:author="Cuong Nguyen" w:date="2019-04-22T10:19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50" w:author="Cuong Nguyen" w:date="2019-04-22T10:19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51" w:author="Cuong Nguyen" w:date="2019-04-22T10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Cần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tây</w:t>
              </w:r>
            </w:ins>
            <w:proofErr w:type="spellEnd"/>
          </w:p>
        </w:tc>
      </w:tr>
      <w:tr w:rsidR="00187618" w:rsidTr="00300ABE">
        <w:trPr>
          <w:ins w:id="1652" w:author="Cuong Nguyen" w:date="2019-04-22T10:20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53" w:author="Cuong Nguyen" w:date="2019-04-22T10:20:00Z"/>
              </w:rPr>
            </w:pPr>
            <w:ins w:id="1654" w:author="Cuong Nguyen" w:date="2019-04-22T10:20:00Z">
              <w:r w:rsidRPr="00187618">
                <w:t>Cucumber</w:t>
              </w:r>
            </w:ins>
          </w:p>
        </w:tc>
        <w:tc>
          <w:tcPr>
            <w:tcW w:w="1528" w:type="dxa"/>
          </w:tcPr>
          <w:p w:rsidR="00187618" w:rsidRPr="00187618" w:rsidRDefault="00187618" w:rsidP="00AD0A3E">
            <w:pPr>
              <w:spacing w:line="330" w:lineRule="atLeast"/>
              <w:rPr>
                <w:ins w:id="1655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656" w:author="Cuong Nguyen" w:date="2019-04-22T10:20:00Z"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187618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kyo͞oˌkəmbər</w:t>
              </w:r>
              <w:proofErr w:type="spellEnd"/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57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58" w:author="Cuong Nguyen" w:date="2019-04-22T10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59" w:author="Cuong Nguyen" w:date="2019-04-22T10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Dưa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</w:ins>
          </w:p>
        </w:tc>
      </w:tr>
      <w:tr w:rsidR="00187618" w:rsidTr="00300ABE">
        <w:trPr>
          <w:ins w:id="1660" w:author="Cuong Nguyen" w:date="2019-04-22T10:20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61" w:author="Cuong Nguyen" w:date="2019-04-22T10:20:00Z"/>
              </w:rPr>
            </w:pPr>
            <w:ins w:id="1662" w:author="Cuong Nguyen" w:date="2019-04-22T10:20:00Z">
              <w:r w:rsidRPr="00187618">
                <w:t>Radish</w:t>
              </w:r>
            </w:ins>
          </w:p>
        </w:tc>
        <w:tc>
          <w:tcPr>
            <w:tcW w:w="1528" w:type="dxa"/>
          </w:tcPr>
          <w:p w:rsidR="00187618" w:rsidRPr="00187618" w:rsidRDefault="00187618" w:rsidP="00AD0A3E">
            <w:pPr>
              <w:spacing w:line="330" w:lineRule="atLeast"/>
              <w:rPr>
                <w:ins w:id="1663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664" w:author="Cuong Nguyen" w:date="2019-04-22T10:20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radiSH</w:t>
              </w:r>
              <w:proofErr w:type="spellEnd"/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65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66" w:author="Cuong Nguyen" w:date="2019-04-22T10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67" w:author="Cuong Nguyen" w:date="2019-04-22T10:20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Củ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</w:ins>
          </w:p>
        </w:tc>
      </w:tr>
      <w:tr w:rsidR="00187618" w:rsidTr="00300ABE">
        <w:trPr>
          <w:ins w:id="1668" w:author="Cuong Nguyen" w:date="2019-04-22T10:20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69" w:author="Cuong Nguyen" w:date="2019-04-22T10:20:00Z"/>
              </w:rPr>
            </w:pPr>
            <w:ins w:id="1670" w:author="Cuong Nguyen" w:date="2019-04-22T10:21:00Z">
              <w:r w:rsidRPr="00187618">
                <w:t>Cauliflower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71" w:author="Cuong Nguyen" w:date="2019-04-22T10:2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1672" w:author="Cuong Nguyen" w:date="2019-04-22T10:21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kôliˌflou</w:t>
              </w:r>
              <w:proofErr w:type="spellEnd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(-ə)r</w:t>
              </w:r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73" w:author="Cuong Nguyen" w:date="2019-04-22T10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74" w:author="Cuong Nguyen" w:date="2019-04-22T10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75" w:author="Cuong Nguyen" w:date="2019-04-22T10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Súp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lơ</w:t>
              </w:r>
            </w:ins>
            <w:proofErr w:type="spellEnd"/>
          </w:p>
        </w:tc>
      </w:tr>
      <w:tr w:rsidR="00187618" w:rsidTr="00300ABE">
        <w:trPr>
          <w:ins w:id="1676" w:author="Cuong Nguyen" w:date="2019-04-22T10:21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77" w:author="Cuong Nguyen" w:date="2019-04-22T10:21:00Z"/>
              </w:rPr>
            </w:pPr>
            <w:ins w:id="1678" w:author="Cuong Nguyen" w:date="2019-04-22T10:22:00Z">
              <w:r w:rsidRPr="00187618">
                <w:t>spring onion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79" w:author="Cuong Nguyen" w:date="2019-04-22T10:2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  <w:ins w:id="1680" w:author="Cuong Nguyen" w:date="2019-04-22T10:22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/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onian</w:t>
              </w:r>
              <w:proofErr w:type="spellEnd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/</w:t>
              </w:r>
            </w:ins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81" w:author="Cuong Nguyen" w:date="2019-04-22T10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82" w:author="Cuong Nguyen" w:date="2019-04-22T10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83" w:author="Cuong Nguyen" w:date="2019-04-22T10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lá</w:t>
              </w:r>
            </w:ins>
            <w:proofErr w:type="spellEnd"/>
          </w:p>
        </w:tc>
      </w:tr>
      <w:tr w:rsidR="00187618" w:rsidTr="00300ABE">
        <w:trPr>
          <w:ins w:id="1684" w:author="Cuong Nguyen" w:date="2019-04-22T10:22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85" w:author="Cuong Nguyen" w:date="2019-04-22T10:22:00Z"/>
              </w:rPr>
            </w:pPr>
            <w:ins w:id="1686" w:author="Cuong Nguyen" w:date="2019-04-22T10:23:00Z">
              <w:r w:rsidRPr="00187618">
                <w:t>Beets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87" w:author="Cuong Nguyen" w:date="2019-04-22T10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88" w:author="Cuong Nguyen" w:date="2019-04-22T10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89" w:author="Cuong Nguyen" w:date="2019-04-22T10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90" w:author="Cuong Nguyen" w:date="2019-04-22T10:2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Củ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cải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đường</w:t>
              </w:r>
            </w:ins>
            <w:proofErr w:type="spellEnd"/>
          </w:p>
        </w:tc>
      </w:tr>
      <w:tr w:rsidR="00187618" w:rsidTr="00300ABE">
        <w:trPr>
          <w:ins w:id="1691" w:author="Cuong Nguyen" w:date="2019-04-22T10:24:00Z"/>
        </w:trPr>
        <w:tc>
          <w:tcPr>
            <w:tcW w:w="2337" w:type="dxa"/>
          </w:tcPr>
          <w:p w:rsidR="00187618" w:rsidRP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92" w:author="Cuong Nguyen" w:date="2019-04-22T10:24:00Z"/>
              </w:rPr>
            </w:pPr>
            <w:ins w:id="1693" w:author="Cuong Nguyen" w:date="2019-04-22T10:24:00Z">
              <w:r>
                <w:t>Potatoes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694" w:author="Cuong Nguyen" w:date="2019-04-22T10:2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695" w:author="Cuong Nguyen" w:date="2019-04-22T10:2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696" w:author="Cuong Nguyen" w:date="2019-04-22T10:2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697" w:author="Cuong Nguyen" w:date="2019-04-22T10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Khoai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tây</w:t>
              </w:r>
            </w:ins>
            <w:proofErr w:type="spellEnd"/>
          </w:p>
        </w:tc>
      </w:tr>
      <w:tr w:rsidR="00187618" w:rsidTr="00300ABE">
        <w:trPr>
          <w:ins w:id="1698" w:author="Cuong Nguyen" w:date="2019-04-22T10:25:00Z"/>
        </w:trPr>
        <w:tc>
          <w:tcPr>
            <w:tcW w:w="2337" w:type="dxa"/>
          </w:tcPr>
          <w:p w:rsidR="00187618" w:rsidRDefault="00187618" w:rsidP="009A0883">
            <w:pPr>
              <w:shd w:val="clear" w:color="auto" w:fill="FFFFFF"/>
              <w:tabs>
                <w:tab w:val="left" w:pos="1386"/>
              </w:tabs>
              <w:rPr>
                <w:ins w:id="1699" w:author="Cuong Nguyen" w:date="2019-04-22T10:25:00Z"/>
              </w:rPr>
            </w:pPr>
            <w:ins w:id="1700" w:author="Cuong Nguyen" w:date="2019-04-22T10:25:00Z">
              <w:r w:rsidRPr="00187618">
                <w:t>Onion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701" w:author="Cuong Nguyen" w:date="2019-04-22T10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702" w:author="Cuong Nguyen" w:date="2019-04-22T10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187618">
            <w:pPr>
              <w:rPr>
                <w:ins w:id="1703" w:author="Cuong Nguyen" w:date="2019-04-22T10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04" w:author="Cuong Nguyen" w:date="2019-04-22T10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Củ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hành</w:t>
              </w:r>
              <w:proofErr w:type="spellEnd"/>
            </w:ins>
          </w:p>
        </w:tc>
      </w:tr>
      <w:tr w:rsidR="00187618" w:rsidTr="00300ABE">
        <w:trPr>
          <w:ins w:id="1705" w:author="Cuong Nguyen" w:date="2019-04-22T10:25:00Z"/>
        </w:trPr>
        <w:tc>
          <w:tcPr>
            <w:tcW w:w="2337" w:type="dxa"/>
          </w:tcPr>
          <w:p w:rsidR="00187618" w:rsidRPr="00187618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06" w:author="Cuong Nguyen" w:date="2019-04-22T10:25:00Z"/>
              </w:rPr>
            </w:pPr>
            <w:ins w:id="1707" w:author="Cuong Nguyen" w:date="2019-04-22T10:31:00Z">
              <w:r w:rsidRPr="00E54205">
                <w:t>Parrot</w:t>
              </w:r>
            </w:ins>
          </w:p>
        </w:tc>
        <w:tc>
          <w:tcPr>
            <w:tcW w:w="1528" w:type="dxa"/>
          </w:tcPr>
          <w:p w:rsidR="00187618" w:rsidRDefault="00187618" w:rsidP="00AD0A3E">
            <w:pPr>
              <w:spacing w:line="330" w:lineRule="atLeast"/>
              <w:rPr>
                <w:ins w:id="1708" w:author="Cuong Nguyen" w:date="2019-04-22T10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187618" w:rsidRPr="00187618" w:rsidRDefault="00187618" w:rsidP="00187618">
            <w:pPr>
              <w:spacing w:line="330" w:lineRule="atLeast"/>
              <w:rPr>
                <w:ins w:id="1709" w:author="Cuong Nguyen" w:date="2019-04-22T10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187618" w:rsidRDefault="00E54205">
            <w:pPr>
              <w:rPr>
                <w:ins w:id="1710" w:author="Cuong Nguyen" w:date="2019-04-22T10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11" w:author="Cuong Nguyen" w:date="2019-04-22T10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Vẹt</w:t>
              </w:r>
            </w:ins>
            <w:proofErr w:type="spellEnd"/>
          </w:p>
        </w:tc>
      </w:tr>
      <w:tr w:rsidR="00E54205" w:rsidTr="00300ABE">
        <w:trPr>
          <w:ins w:id="1712" w:author="Cuong Nguyen" w:date="2019-04-22T10:31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13" w:author="Cuong Nguyen" w:date="2019-04-22T10:31:00Z"/>
              </w:rPr>
            </w:pPr>
            <w:ins w:id="1714" w:author="Cuong Nguyen" w:date="2019-04-22T10:31:00Z">
              <w:r w:rsidRPr="00E54205">
                <w:t>Clever</w:t>
              </w:r>
            </w:ins>
          </w:p>
        </w:tc>
        <w:tc>
          <w:tcPr>
            <w:tcW w:w="1528" w:type="dxa"/>
          </w:tcPr>
          <w:p w:rsidR="00E54205" w:rsidRDefault="00E54205" w:rsidP="00AD0A3E">
            <w:pPr>
              <w:spacing w:line="330" w:lineRule="atLeast"/>
              <w:rPr>
                <w:ins w:id="1715" w:author="Cuong Nguyen" w:date="2019-04-22T10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16" w:author="Cuong Nguyen" w:date="2019-04-22T10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17" w:author="Cuong Nguyen" w:date="2019-04-22T10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18" w:author="Cuong Nguyen" w:date="2019-04-22T10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Tài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giỏi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minh</w:t>
              </w:r>
            </w:ins>
          </w:p>
        </w:tc>
      </w:tr>
      <w:tr w:rsidR="00E54205" w:rsidTr="00300ABE">
        <w:trPr>
          <w:ins w:id="1719" w:author="Cuong Nguyen" w:date="2019-04-22T10:32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20" w:author="Cuong Nguyen" w:date="2019-04-22T10:32:00Z"/>
              </w:rPr>
            </w:pPr>
            <w:ins w:id="1721" w:author="Cuong Nguyen" w:date="2019-04-22T10:32:00Z">
              <w:r w:rsidRPr="00E54205">
                <w:t>Gerbil</w:t>
              </w:r>
            </w:ins>
          </w:p>
        </w:tc>
        <w:tc>
          <w:tcPr>
            <w:tcW w:w="1528" w:type="dxa"/>
          </w:tcPr>
          <w:p w:rsidR="00E54205" w:rsidRDefault="00E54205" w:rsidP="00AD0A3E">
            <w:pPr>
              <w:spacing w:line="330" w:lineRule="atLeast"/>
              <w:rPr>
                <w:ins w:id="1722" w:author="Cuong Nguyen" w:date="2019-04-22T10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23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24" w:author="Cuong Nguyen" w:date="2019-04-22T10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25" w:author="Cuong Nguyen" w:date="2019-04-22T10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nhảy</w:t>
              </w:r>
              <w:proofErr w:type="spellEnd"/>
            </w:ins>
          </w:p>
        </w:tc>
      </w:tr>
      <w:tr w:rsidR="00E54205" w:rsidTr="00300ABE">
        <w:trPr>
          <w:ins w:id="1726" w:author="Cuong Nguyen" w:date="2019-04-22T10:32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27" w:author="Cuong Nguyen" w:date="2019-04-22T10:32:00Z"/>
              </w:rPr>
            </w:pPr>
            <w:ins w:id="1728" w:author="Cuong Nguyen" w:date="2019-04-22T10:32:00Z">
              <w:r w:rsidRPr="00E54205">
                <w:t>guinea pig</w:t>
              </w:r>
            </w:ins>
          </w:p>
        </w:tc>
        <w:tc>
          <w:tcPr>
            <w:tcW w:w="1528" w:type="dxa"/>
          </w:tcPr>
          <w:p w:rsidR="00E54205" w:rsidRDefault="00E54205" w:rsidP="00AD0A3E">
            <w:pPr>
              <w:spacing w:line="330" w:lineRule="atLeast"/>
              <w:rPr>
                <w:ins w:id="1729" w:author="Cuong Nguyen" w:date="2019-04-22T10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30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31" w:author="Cuong Nguyen" w:date="2019-04-22T10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32" w:author="Cuong Nguyen" w:date="2019-04-22T10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Chuột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bạch</w:t>
              </w:r>
              <w:proofErr w:type="spellEnd"/>
            </w:ins>
          </w:p>
        </w:tc>
      </w:tr>
      <w:tr w:rsidR="00E54205" w:rsidTr="00300ABE">
        <w:trPr>
          <w:ins w:id="1733" w:author="Cuong Nguyen" w:date="2019-04-22T10:32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34" w:author="Cuong Nguyen" w:date="2019-04-22T10:32:00Z"/>
              </w:rPr>
            </w:pPr>
            <w:ins w:id="1735" w:author="Cuong Nguyen" w:date="2019-04-22T10:33:00Z">
              <w:r w:rsidRPr="00E54205">
                <w:t>Ferret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36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  <w:rPrChange w:id="1737" w:author="Cuong Nguyen" w:date="2019-04-22T10:33:00Z">
                  <w:rPr>
                    <w:ins w:id="1738" w:author="Cuong Nguyen" w:date="2019-04-22T10:32:00Z"/>
                    <w:rFonts w:ascii="Arial" w:hAnsi="Arial" w:cs="Arial"/>
                    <w:color w:val="777777"/>
                    <w:sz w:val="23"/>
                    <w:szCs w:val="23"/>
                    <w:shd w:val="clear" w:color="auto" w:fill="FFFFFF"/>
                  </w:rPr>
                </w:rPrChange>
              </w:rPr>
            </w:pPr>
            <w:ins w:id="1739" w:author="Cuong Nguyen" w:date="2019-04-22T10:33:00Z"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ferət</w:t>
              </w:r>
            </w:ins>
            <w:proofErr w:type="spellEnd"/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40" w:author="Cuong Nguyen" w:date="2019-04-22T10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41" w:author="Cuong Nguyen" w:date="2019-04-22T10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42" w:author="Cuong Nguyen" w:date="2019-04-22T10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Chồn</w:t>
              </w:r>
            </w:ins>
            <w:proofErr w:type="spellEnd"/>
          </w:p>
        </w:tc>
      </w:tr>
      <w:tr w:rsidR="00E54205" w:rsidTr="00300ABE">
        <w:trPr>
          <w:ins w:id="1743" w:author="Cuong Nguyen" w:date="2019-04-22T10:33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44" w:author="Cuong Nguyen" w:date="2019-04-22T10:33:00Z"/>
              </w:rPr>
            </w:pPr>
            <w:ins w:id="1745" w:author="Cuong Nguyen" w:date="2019-04-22T10:33:00Z">
              <w:r w:rsidRPr="00E54205">
                <w:t>Lizard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46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747" w:author="Cuong Nguyen" w:date="2019-04-22T10:33:00Z"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E54205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lizərd</w:t>
              </w:r>
              <w:proofErr w:type="spellEnd"/>
            </w:ins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48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49" w:author="Cuong Nguyen" w:date="2019-04-22T10:3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50" w:author="Cuong Nguyen" w:date="2019-04-22T10:3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Thằn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lằn</w:t>
              </w:r>
              <w:proofErr w:type="spellEnd"/>
            </w:ins>
          </w:p>
        </w:tc>
      </w:tr>
      <w:tr w:rsidR="00E54205" w:rsidTr="00300ABE">
        <w:trPr>
          <w:ins w:id="1751" w:author="Cuong Nguyen" w:date="2019-04-22T10:33:00Z"/>
        </w:trPr>
        <w:tc>
          <w:tcPr>
            <w:tcW w:w="2337" w:type="dxa"/>
          </w:tcPr>
          <w:p w:rsidR="00E54205" w:rsidRPr="00E54205" w:rsidRDefault="00E54205" w:rsidP="009A0883">
            <w:pPr>
              <w:shd w:val="clear" w:color="auto" w:fill="FFFFFF"/>
              <w:tabs>
                <w:tab w:val="left" w:pos="1386"/>
              </w:tabs>
              <w:rPr>
                <w:ins w:id="1752" w:author="Cuong Nguyen" w:date="2019-04-22T10:33:00Z"/>
              </w:rPr>
            </w:pPr>
            <w:ins w:id="1753" w:author="Cuong Nguyen" w:date="2019-04-22T10:34:00Z">
              <w:r w:rsidRPr="00E54205">
                <w:t>Cricket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54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55" w:author="Cuong Nguyen" w:date="2019-04-22T10:3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56" w:author="Cuong Nguyen" w:date="2019-04-22T10:3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57" w:author="Cuong Nguyen" w:date="2019-04-22T10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Dế</w:t>
              </w:r>
            </w:ins>
            <w:proofErr w:type="spellEnd"/>
          </w:p>
        </w:tc>
      </w:tr>
      <w:tr w:rsidR="00E54205" w:rsidTr="00300ABE">
        <w:trPr>
          <w:ins w:id="1758" w:author="Cuong Nguyen" w:date="2019-04-22T10:34:00Z"/>
        </w:trPr>
        <w:tc>
          <w:tcPr>
            <w:tcW w:w="2337" w:type="dxa"/>
          </w:tcPr>
          <w:p w:rsidR="00E54205" w:rsidRPr="00E54205" w:rsidRDefault="00E54205">
            <w:pPr>
              <w:shd w:val="clear" w:color="auto" w:fill="FFFFFF"/>
              <w:tabs>
                <w:tab w:val="center" w:pos="1060"/>
              </w:tabs>
              <w:rPr>
                <w:ins w:id="1759" w:author="Cuong Nguyen" w:date="2019-04-22T10:34:00Z"/>
              </w:rPr>
              <w:pPrChange w:id="1760" w:author="Cuong Nguyen" w:date="2019-04-22T10:34:00Z">
                <w:pPr>
                  <w:shd w:val="clear" w:color="auto" w:fill="FFFFFF"/>
                  <w:tabs>
                    <w:tab w:val="left" w:pos="1386"/>
                  </w:tabs>
                </w:pPr>
              </w:pPrChange>
            </w:pPr>
            <w:proofErr w:type="spellStart"/>
            <w:ins w:id="1761" w:author="Cuong Nguyen" w:date="2019-04-22T10:34:00Z">
              <w:r w:rsidRPr="00E54205">
                <w:t>labrador</w:t>
              </w:r>
              <w:proofErr w:type="spellEnd"/>
              <w:r w:rsidRPr="00E54205">
                <w:t xml:space="preserve"> retrievers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62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63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64" w:author="Cuong Nguyen" w:date="2019-04-22T10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65" w:author="Cuong Nguyen" w:date="2019-04-22T10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Chó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tha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mồi</w:t>
              </w:r>
              <w:proofErr w:type="spellEnd"/>
            </w:ins>
          </w:p>
        </w:tc>
      </w:tr>
      <w:tr w:rsidR="00E54205" w:rsidTr="00300ABE">
        <w:trPr>
          <w:ins w:id="1766" w:author="Cuong Nguyen" w:date="2019-04-22T10:34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67" w:author="Cuong Nguyen" w:date="2019-04-22T10:34:00Z"/>
              </w:rPr>
            </w:pPr>
            <w:ins w:id="1768" w:author="Cuong Nguyen" w:date="2019-04-22T10:35:00Z">
              <w:r w:rsidRPr="00E54205">
                <w:t>Poodle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69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70" w:author="Cuong Nguyen" w:date="2019-04-22T10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71" w:author="Cuong Nguyen" w:date="2019-04-22T10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72" w:author="Cuong Nguyen" w:date="2019-04-22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Chò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xù</w:t>
              </w:r>
            </w:ins>
            <w:proofErr w:type="spellEnd"/>
          </w:p>
        </w:tc>
      </w:tr>
      <w:tr w:rsidR="00E54205" w:rsidTr="00300ABE">
        <w:trPr>
          <w:ins w:id="1773" w:author="Cuong Nguyen" w:date="2019-04-22T10:35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74" w:author="Cuong Nguyen" w:date="2019-04-22T10:35:00Z"/>
              </w:rPr>
            </w:pPr>
            <w:proofErr w:type="spellStart"/>
            <w:ins w:id="1775" w:author="Cuong Nguyen" w:date="2019-04-22T10:35:00Z">
              <w:r w:rsidRPr="00E54205">
                <w:t>siamese</w:t>
              </w:r>
              <w:proofErr w:type="spellEnd"/>
              <w:r w:rsidRPr="00E54205">
                <w:t xml:space="preserve"> cat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76" w:author="Cuong Nguyen" w:date="2019-04-22T10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77" w:author="Cuong Nguyen" w:date="2019-04-22T10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78" w:author="Cuong Nguyen" w:date="2019-04-22T10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79" w:author="Cuong Nguyen" w:date="2019-04-22T10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Mèo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xiêm</w:t>
              </w:r>
              <w:proofErr w:type="spellEnd"/>
            </w:ins>
          </w:p>
        </w:tc>
      </w:tr>
      <w:tr w:rsidR="00E54205" w:rsidTr="00300ABE">
        <w:trPr>
          <w:ins w:id="1780" w:author="Cuong Nguyen" w:date="2019-04-22T10:36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81" w:author="Cuong Nguyen" w:date="2019-04-22T10:36:00Z"/>
              </w:rPr>
            </w:pPr>
            <w:ins w:id="1782" w:author="Cuong Nguyen" w:date="2019-04-22T10:36:00Z">
              <w:r w:rsidRPr="00E54205">
                <w:t>Furry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83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84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E54205">
            <w:pPr>
              <w:rPr>
                <w:ins w:id="1785" w:author="Cuong Nguyen" w:date="2019-04-22T10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86" w:author="Cuong Nguyen" w:date="2019-04-22T10:3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Lông</w:t>
              </w:r>
              <w:proofErr w:type="spellEnd"/>
            </w:ins>
          </w:p>
        </w:tc>
      </w:tr>
      <w:tr w:rsidR="00E54205" w:rsidTr="00300ABE">
        <w:trPr>
          <w:ins w:id="1787" w:author="Cuong Nguyen" w:date="2019-04-22T10:36:00Z"/>
        </w:trPr>
        <w:tc>
          <w:tcPr>
            <w:tcW w:w="2337" w:type="dxa"/>
          </w:tcPr>
          <w:p w:rsidR="00E54205" w:rsidRPr="00E54205" w:rsidRDefault="00E54205" w:rsidP="00E54205">
            <w:pPr>
              <w:shd w:val="clear" w:color="auto" w:fill="FFFFFF"/>
              <w:tabs>
                <w:tab w:val="center" w:pos="1060"/>
              </w:tabs>
              <w:rPr>
                <w:ins w:id="1788" w:author="Cuong Nguyen" w:date="2019-04-22T10:36:00Z"/>
              </w:rPr>
            </w:pPr>
            <w:ins w:id="1789" w:author="Cuong Nguyen" w:date="2019-04-22T10:36:00Z">
              <w:r w:rsidRPr="00E54205">
                <w:t>Shed</w:t>
              </w:r>
            </w:ins>
          </w:p>
        </w:tc>
        <w:tc>
          <w:tcPr>
            <w:tcW w:w="1528" w:type="dxa"/>
          </w:tcPr>
          <w:p w:rsidR="00E54205" w:rsidRPr="00E54205" w:rsidRDefault="00E54205" w:rsidP="00AD0A3E">
            <w:pPr>
              <w:spacing w:line="330" w:lineRule="atLeast"/>
              <w:rPr>
                <w:ins w:id="1790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791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792" w:author="Cuong Nguyen" w:date="2019-04-22T10:36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Shed fur </w:t>
              </w:r>
            </w:ins>
            <w:ins w:id="1793" w:author="Cuong Nguyen" w:date="2019-04-22T10:37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all </w:t>
              </w:r>
            </w:ins>
            <w:ins w:id="1794" w:author="Cuong Nguyen" w:date="2019-04-22T10:36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over</w:t>
              </w:r>
            </w:ins>
            <w:ins w:id="1795" w:author="Cuong Nguyen" w:date="2019-04-22T10:37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 the house</w:t>
              </w:r>
            </w:ins>
            <w:ins w:id="1796" w:author="Cuong Nguyen" w:date="2019-04-22T10:36:00Z">
              <w:r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 xml:space="preserve"> </w:t>
              </w:r>
            </w:ins>
          </w:p>
        </w:tc>
        <w:tc>
          <w:tcPr>
            <w:tcW w:w="2785" w:type="dxa"/>
          </w:tcPr>
          <w:p w:rsidR="00E54205" w:rsidRDefault="00E54205">
            <w:pPr>
              <w:rPr>
                <w:ins w:id="1797" w:author="Cuong Nguyen" w:date="2019-04-22T10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798" w:author="Cuong Nguyen" w:date="2019-04-22T10:3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Rụng</w:t>
              </w:r>
              <w:proofErr w:type="spellEnd"/>
            </w:ins>
          </w:p>
        </w:tc>
      </w:tr>
      <w:tr w:rsidR="00E54205" w:rsidTr="00300ABE">
        <w:trPr>
          <w:ins w:id="1799" w:author="Cuong Nguyen" w:date="2019-04-22T10:36:00Z"/>
        </w:trPr>
        <w:tc>
          <w:tcPr>
            <w:tcW w:w="2337" w:type="dxa"/>
          </w:tcPr>
          <w:p w:rsidR="00E54205" w:rsidRPr="00E54205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00" w:author="Cuong Nguyen" w:date="2019-04-22T10:36:00Z"/>
              </w:rPr>
            </w:pPr>
            <w:ins w:id="1801" w:author="Cuong Nguyen" w:date="2019-04-22T14:52:00Z">
              <w:r w:rsidRPr="00486BB0">
                <w:t>Aisle</w:t>
              </w:r>
            </w:ins>
          </w:p>
        </w:tc>
        <w:tc>
          <w:tcPr>
            <w:tcW w:w="1528" w:type="dxa"/>
          </w:tcPr>
          <w:p w:rsidR="00E54205" w:rsidRPr="00E54205" w:rsidRDefault="00486BB0" w:rsidP="00AD0A3E">
            <w:pPr>
              <w:spacing w:line="330" w:lineRule="atLeast"/>
              <w:rPr>
                <w:ins w:id="1802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proofErr w:type="spellStart"/>
            <w:ins w:id="1803" w:author="Cuong Nguyen" w:date="2019-04-22T14:52:00Z">
              <w:r w:rsidRPr="00486BB0">
                <w:rPr>
                  <w:rFonts w:ascii="inherit" w:eastAsia="Times New Roman" w:hAnsi="inherit" w:cs="Times New Roman" w:hint="eastAsia"/>
                  <w:color w:val="777777"/>
                  <w:sz w:val="23"/>
                  <w:szCs w:val="23"/>
                </w:rPr>
                <w:t>Ī</w:t>
              </w:r>
              <w:r w:rsidRPr="00486BB0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l</w:t>
              </w:r>
            </w:ins>
            <w:proofErr w:type="spellEnd"/>
          </w:p>
        </w:tc>
        <w:tc>
          <w:tcPr>
            <w:tcW w:w="2700" w:type="dxa"/>
          </w:tcPr>
          <w:p w:rsidR="00E54205" w:rsidRPr="00187618" w:rsidRDefault="00E54205" w:rsidP="00187618">
            <w:pPr>
              <w:spacing w:line="330" w:lineRule="atLeast"/>
              <w:rPr>
                <w:ins w:id="1804" w:author="Cuong Nguyen" w:date="2019-04-22T10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E54205" w:rsidRDefault="00486BB0">
            <w:pPr>
              <w:rPr>
                <w:ins w:id="1805" w:author="Cuong Nguyen" w:date="2019-04-22T10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06" w:author="Cuong Nguyen" w:date="2019-04-22T14:5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</w:ins>
            <w:proofErr w:type="spellEnd"/>
          </w:p>
        </w:tc>
      </w:tr>
      <w:tr w:rsidR="00486BB0" w:rsidTr="00300ABE">
        <w:trPr>
          <w:ins w:id="1807" w:author="Cuong Nguyen" w:date="2019-04-22T14:52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08" w:author="Cuong Nguyen" w:date="2019-04-22T14:52:00Z"/>
              </w:rPr>
            </w:pPr>
            <w:ins w:id="1809" w:author="Cuong Nguyen" w:date="2019-04-22T14:53:00Z">
              <w:r w:rsidRPr="00486BB0">
                <w:t>Tarts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10" w:author="Cuong Nguyen" w:date="2019-04-22T14:5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11" w:author="Cuong Nguyen" w:date="2019-04-22T14:5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12" w:author="Cuong Nguyen" w:date="2019-04-22T14:5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13" w:author="Cuong Nguyen" w:date="2019-04-22T14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kem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trái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cây</w:t>
              </w:r>
            </w:ins>
            <w:proofErr w:type="spellEnd"/>
          </w:p>
        </w:tc>
      </w:tr>
      <w:tr w:rsidR="00486BB0" w:rsidTr="00300ABE">
        <w:trPr>
          <w:ins w:id="1814" w:author="Cuong Nguyen" w:date="2019-04-22T14:53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15" w:author="Cuong Nguyen" w:date="2019-04-22T14:53:00Z"/>
              </w:rPr>
            </w:pPr>
            <w:ins w:id="1816" w:author="Cuong Nguyen" w:date="2019-04-22T14:53:00Z">
              <w:r w:rsidRPr="00486BB0">
                <w:t>Buns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17" w:author="Cuong Nguyen" w:date="2019-04-22T14:5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18" w:author="Cuong Nguyen" w:date="2019-04-22T14:5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19" w:author="Cuong Nguyen" w:date="2019-04-22T14:5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20" w:author="Cuong Nguyen" w:date="2019-04-22T14:53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</w:ins>
          </w:p>
        </w:tc>
      </w:tr>
      <w:tr w:rsidR="00486BB0" w:rsidTr="00300ABE">
        <w:trPr>
          <w:ins w:id="1821" w:author="Cuong Nguyen" w:date="2019-04-22T14:53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22" w:author="Cuong Nguyen" w:date="2019-04-22T14:53:00Z"/>
              </w:rPr>
            </w:pPr>
            <w:ins w:id="1823" w:author="Cuong Nguyen" w:date="2019-04-22T14:53:00Z">
              <w:r w:rsidRPr="00486BB0">
                <w:t>Bagel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24" w:author="Cuong Nguyen" w:date="2019-04-22T14:5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825" w:author="Cuong Nguyen" w:date="2019-04-22T14:54:00Z">
              <w:r w:rsidRPr="00486BB0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ˈ</w:t>
              </w:r>
              <w:proofErr w:type="spellStart"/>
              <w:r w:rsidRPr="00486BB0">
                <w:rPr>
                  <w:rFonts w:ascii="inherit" w:eastAsia="Times New Roman" w:hAnsi="inherit" w:cs="Times New Roman"/>
                  <w:color w:val="777777"/>
                  <w:sz w:val="23"/>
                  <w:szCs w:val="23"/>
                </w:rPr>
                <w:t>bāgəl</w:t>
              </w:r>
            </w:ins>
            <w:proofErr w:type="spellEnd"/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26" w:author="Cuong Nguyen" w:date="2019-04-22T14:53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27" w:author="Cuong Nguyen" w:date="2019-04-22T14:53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28" w:author="Cuong Nguyen" w:date="2019-04-22T14:5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mì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tròn</w:t>
              </w:r>
            </w:ins>
            <w:proofErr w:type="spellEnd"/>
          </w:p>
        </w:tc>
      </w:tr>
      <w:tr w:rsidR="00486BB0" w:rsidTr="00300ABE">
        <w:trPr>
          <w:ins w:id="1829" w:author="Cuong Nguyen" w:date="2019-04-22T14:54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30" w:author="Cuong Nguyen" w:date="2019-04-22T14:54:00Z"/>
              </w:rPr>
            </w:pPr>
            <w:ins w:id="1831" w:author="Cuong Nguyen" w:date="2019-04-22T14:54:00Z">
              <w:r w:rsidRPr="00486BB0">
                <w:t>Biscuit</w:t>
              </w:r>
            </w:ins>
          </w:p>
        </w:tc>
        <w:tc>
          <w:tcPr>
            <w:tcW w:w="1528" w:type="dxa"/>
          </w:tcPr>
          <w:p w:rsidR="00486BB0" w:rsidRPr="00486BB0" w:rsidRDefault="00486BB0" w:rsidP="00AD0A3E">
            <w:pPr>
              <w:spacing w:line="330" w:lineRule="atLeast"/>
              <w:rPr>
                <w:ins w:id="1832" w:author="Cuong Nguyen" w:date="2019-04-22T14:5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  <w:ins w:id="1833" w:author="Cuong Nguyen" w:date="2019-04-22T14:54:00Z"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ˈ</w:t>
              </w:r>
              <w:proofErr w:type="spellStart"/>
              <w:r>
                <w:rPr>
                  <w:rFonts w:ascii="Arial" w:hAnsi="Arial" w:cs="Arial"/>
                  <w:color w:val="777777"/>
                  <w:sz w:val="23"/>
                  <w:szCs w:val="23"/>
                  <w:shd w:val="clear" w:color="auto" w:fill="FFFFFF"/>
                </w:rPr>
                <w:t>biskit</w:t>
              </w:r>
              <w:proofErr w:type="spellEnd"/>
            </w:ins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34" w:author="Cuong Nguyen" w:date="2019-04-22T14:5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35" w:author="Cuong Nguyen" w:date="2019-04-22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36" w:author="Cuong Nguyen" w:date="2019-04-22T14:5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quy</w:t>
              </w:r>
              <w:proofErr w:type="spellEnd"/>
            </w:ins>
          </w:p>
        </w:tc>
      </w:tr>
      <w:tr w:rsidR="00486BB0" w:rsidTr="00300ABE">
        <w:trPr>
          <w:ins w:id="1837" w:author="Cuong Nguyen" w:date="2019-04-22T14:54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38" w:author="Cuong Nguyen" w:date="2019-04-22T14:54:00Z"/>
              </w:rPr>
            </w:pPr>
            <w:ins w:id="1839" w:author="Cuong Nguyen" w:date="2019-04-22T14:55:00Z">
              <w:r w:rsidRPr="00486BB0">
                <w:t>Pork</w:t>
              </w:r>
            </w:ins>
          </w:p>
        </w:tc>
        <w:tc>
          <w:tcPr>
            <w:tcW w:w="1528" w:type="dxa"/>
          </w:tcPr>
          <w:p w:rsidR="00486BB0" w:rsidRDefault="00486BB0" w:rsidP="00AD0A3E">
            <w:pPr>
              <w:spacing w:line="330" w:lineRule="atLeast"/>
              <w:rPr>
                <w:ins w:id="1840" w:author="Cuong Nguyen" w:date="2019-04-22T14:5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41" w:author="Cuong Nguyen" w:date="2019-04-22T14:5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42" w:author="Cuong Nguyen" w:date="2019-04-22T14:5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43" w:author="Cuong Nguyen" w:date="2019-04-22T14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Thịt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hèo</w:t>
              </w:r>
            </w:ins>
            <w:proofErr w:type="spellEnd"/>
          </w:p>
        </w:tc>
      </w:tr>
      <w:tr w:rsidR="00486BB0" w:rsidTr="00300ABE">
        <w:trPr>
          <w:ins w:id="1844" w:author="Cuong Nguyen" w:date="2019-04-22T14:55:00Z"/>
        </w:trPr>
        <w:tc>
          <w:tcPr>
            <w:tcW w:w="2337" w:type="dxa"/>
          </w:tcPr>
          <w:p w:rsidR="00486BB0" w:rsidRPr="00486BB0" w:rsidRDefault="00486BB0" w:rsidP="00E54205">
            <w:pPr>
              <w:shd w:val="clear" w:color="auto" w:fill="FFFFFF"/>
              <w:tabs>
                <w:tab w:val="center" w:pos="1060"/>
              </w:tabs>
              <w:rPr>
                <w:ins w:id="1845" w:author="Cuong Nguyen" w:date="2019-04-22T14:55:00Z"/>
              </w:rPr>
            </w:pPr>
            <w:ins w:id="1846" w:author="Cuong Nguyen" w:date="2019-04-22T14:55:00Z">
              <w:r w:rsidRPr="00486BB0">
                <w:lastRenderedPageBreak/>
                <w:t>slice up</w:t>
              </w:r>
            </w:ins>
          </w:p>
        </w:tc>
        <w:tc>
          <w:tcPr>
            <w:tcW w:w="1528" w:type="dxa"/>
          </w:tcPr>
          <w:p w:rsidR="00486BB0" w:rsidRDefault="00486BB0" w:rsidP="00AD0A3E">
            <w:pPr>
              <w:spacing w:line="330" w:lineRule="atLeast"/>
              <w:rPr>
                <w:ins w:id="1847" w:author="Cuong Nguyen" w:date="2019-04-22T14:5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48" w:author="Cuong Nguyen" w:date="2019-04-22T14:5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486BB0">
            <w:pPr>
              <w:rPr>
                <w:ins w:id="1849" w:author="Cuong Nguyen" w:date="2019-04-22T14:5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50" w:author="Cuong Nguyen" w:date="2019-04-22T14:5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lát</w:t>
              </w:r>
              <w:proofErr w:type="spellEnd"/>
            </w:ins>
          </w:p>
        </w:tc>
      </w:tr>
      <w:tr w:rsidR="00486BB0" w:rsidTr="00300ABE">
        <w:trPr>
          <w:ins w:id="1851" w:author="Cuong Nguyen" w:date="2019-04-22T14:55:00Z"/>
        </w:trPr>
        <w:tc>
          <w:tcPr>
            <w:tcW w:w="2337" w:type="dxa"/>
          </w:tcPr>
          <w:p w:rsidR="00486BB0" w:rsidRPr="00486BB0" w:rsidRDefault="00234070" w:rsidP="00E54205">
            <w:pPr>
              <w:shd w:val="clear" w:color="auto" w:fill="FFFFFF"/>
              <w:tabs>
                <w:tab w:val="center" w:pos="1060"/>
              </w:tabs>
              <w:rPr>
                <w:ins w:id="1852" w:author="Cuong Nguyen" w:date="2019-04-22T14:55:00Z"/>
              </w:rPr>
            </w:pPr>
            <w:ins w:id="1853" w:author="Cuong Nguyen" w:date="2019-04-22T14:56:00Z">
              <w:r w:rsidRPr="00234070">
                <w:t>Butcher</w:t>
              </w:r>
            </w:ins>
          </w:p>
        </w:tc>
        <w:tc>
          <w:tcPr>
            <w:tcW w:w="1528" w:type="dxa"/>
          </w:tcPr>
          <w:p w:rsidR="00486BB0" w:rsidRDefault="00486BB0" w:rsidP="00AD0A3E">
            <w:pPr>
              <w:spacing w:line="330" w:lineRule="atLeast"/>
              <w:rPr>
                <w:ins w:id="1854" w:author="Cuong Nguyen" w:date="2019-04-22T14:5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86BB0" w:rsidRPr="00187618" w:rsidRDefault="00486BB0" w:rsidP="00187618">
            <w:pPr>
              <w:spacing w:line="330" w:lineRule="atLeast"/>
              <w:rPr>
                <w:ins w:id="1855" w:author="Cuong Nguyen" w:date="2019-04-22T14:5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86BB0" w:rsidRDefault="00234070">
            <w:pPr>
              <w:rPr>
                <w:ins w:id="1856" w:author="Cuong Nguyen" w:date="2019-04-22T14:5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57" w:author="Cuong Nguyen" w:date="2019-04-22T14:5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Người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thít</w:t>
              </w:r>
            </w:ins>
            <w:proofErr w:type="spellEnd"/>
          </w:p>
        </w:tc>
      </w:tr>
      <w:tr w:rsidR="0067794A" w:rsidTr="00300ABE">
        <w:trPr>
          <w:ins w:id="1858" w:author="Cuong Nguyen" w:date="2019-04-22T14:57:00Z"/>
        </w:trPr>
        <w:tc>
          <w:tcPr>
            <w:tcW w:w="2337" w:type="dxa"/>
          </w:tcPr>
          <w:p w:rsidR="0067794A" w:rsidRPr="00234070" w:rsidRDefault="0067794A" w:rsidP="00E54205">
            <w:pPr>
              <w:shd w:val="clear" w:color="auto" w:fill="FFFFFF"/>
              <w:tabs>
                <w:tab w:val="center" w:pos="1060"/>
              </w:tabs>
              <w:rPr>
                <w:ins w:id="1859" w:author="Cuong Nguyen" w:date="2019-04-22T14:57:00Z"/>
              </w:rPr>
            </w:pPr>
            <w:ins w:id="1860" w:author="Cuong Nguyen" w:date="2019-04-22T14:57:00Z">
              <w:r w:rsidRPr="0067794A">
                <w:t>personal hygiene</w:t>
              </w:r>
            </w:ins>
          </w:p>
        </w:tc>
        <w:tc>
          <w:tcPr>
            <w:tcW w:w="1528" w:type="dxa"/>
          </w:tcPr>
          <w:p w:rsidR="0067794A" w:rsidRDefault="0067794A" w:rsidP="00AD0A3E">
            <w:pPr>
              <w:spacing w:line="330" w:lineRule="atLeast"/>
              <w:rPr>
                <w:ins w:id="1861" w:author="Cuong Nguyen" w:date="2019-04-22T14:5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7794A" w:rsidRPr="00187618" w:rsidRDefault="0067794A" w:rsidP="00187618">
            <w:pPr>
              <w:spacing w:line="330" w:lineRule="atLeast"/>
              <w:rPr>
                <w:ins w:id="1862" w:author="Cuong Nguyen" w:date="2019-04-22T14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67794A" w:rsidRDefault="0067794A">
            <w:pPr>
              <w:rPr>
                <w:ins w:id="1863" w:author="Cuong Nguyen" w:date="2019-04-22T14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64" w:author="Cuong Nguyen" w:date="2019-04-22T14:5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Vệ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sinh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cá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nhân</w:t>
              </w:r>
              <w:proofErr w:type="spellEnd"/>
            </w:ins>
          </w:p>
        </w:tc>
      </w:tr>
      <w:tr w:rsidR="0067794A" w:rsidTr="00300ABE">
        <w:trPr>
          <w:ins w:id="1865" w:author="Cuong Nguyen" w:date="2019-04-22T14:57:00Z"/>
        </w:trPr>
        <w:tc>
          <w:tcPr>
            <w:tcW w:w="2337" w:type="dxa"/>
          </w:tcPr>
          <w:p w:rsidR="0067794A" w:rsidRPr="0067794A" w:rsidRDefault="00D51AAD" w:rsidP="00E54205">
            <w:pPr>
              <w:shd w:val="clear" w:color="auto" w:fill="FFFFFF"/>
              <w:tabs>
                <w:tab w:val="center" w:pos="1060"/>
              </w:tabs>
              <w:rPr>
                <w:ins w:id="1866" w:author="Cuong Nguyen" w:date="2019-04-22T14:57:00Z"/>
              </w:rPr>
            </w:pPr>
            <w:ins w:id="1867" w:author="Cuong Nguyen" w:date="2019-04-22T15:11:00Z">
              <w:r w:rsidRPr="00D51AAD">
                <w:t>Booth</w:t>
              </w:r>
            </w:ins>
          </w:p>
        </w:tc>
        <w:tc>
          <w:tcPr>
            <w:tcW w:w="1528" w:type="dxa"/>
          </w:tcPr>
          <w:p w:rsidR="0067794A" w:rsidRDefault="0067794A" w:rsidP="00AD0A3E">
            <w:pPr>
              <w:spacing w:line="330" w:lineRule="atLeast"/>
              <w:rPr>
                <w:ins w:id="1868" w:author="Cuong Nguyen" w:date="2019-04-22T14:5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67794A" w:rsidRPr="00187618" w:rsidRDefault="0067794A" w:rsidP="00187618">
            <w:pPr>
              <w:spacing w:line="330" w:lineRule="atLeast"/>
              <w:rPr>
                <w:ins w:id="1869" w:author="Cuong Nguyen" w:date="2019-04-22T14:5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67794A" w:rsidRDefault="00D51AAD">
            <w:pPr>
              <w:rPr>
                <w:ins w:id="1870" w:author="Cuong Nguyen" w:date="2019-04-22T14:5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71" w:author="Cuong Nguyen" w:date="2019-04-22T15:1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Gian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hàng</w:t>
              </w:r>
            </w:ins>
            <w:proofErr w:type="spellEnd"/>
          </w:p>
        </w:tc>
      </w:tr>
      <w:tr w:rsidR="00D51AAD" w:rsidTr="00300ABE">
        <w:trPr>
          <w:ins w:id="1872" w:author="Cuong Nguyen" w:date="2019-04-22T15:11:00Z"/>
        </w:trPr>
        <w:tc>
          <w:tcPr>
            <w:tcW w:w="2337" w:type="dxa"/>
          </w:tcPr>
          <w:p w:rsidR="00D51AAD" w:rsidRPr="00D51AAD" w:rsidRDefault="00D51AAD" w:rsidP="00E54205">
            <w:pPr>
              <w:shd w:val="clear" w:color="auto" w:fill="FFFFFF"/>
              <w:tabs>
                <w:tab w:val="center" w:pos="1060"/>
              </w:tabs>
              <w:rPr>
                <w:ins w:id="1873" w:author="Cuong Nguyen" w:date="2019-04-22T15:11:00Z"/>
              </w:rPr>
            </w:pPr>
            <w:ins w:id="1874" w:author="Cuong Nguyen" w:date="2019-04-22T15:12:00Z">
              <w:r w:rsidRPr="00D51AAD">
                <w:t>Cutlery</w:t>
              </w:r>
            </w:ins>
          </w:p>
        </w:tc>
        <w:tc>
          <w:tcPr>
            <w:tcW w:w="1528" w:type="dxa"/>
          </w:tcPr>
          <w:p w:rsidR="00D51AAD" w:rsidRDefault="00D51AAD" w:rsidP="00AD0A3E">
            <w:pPr>
              <w:spacing w:line="330" w:lineRule="atLeast"/>
              <w:rPr>
                <w:ins w:id="1875" w:author="Cuong Nguyen" w:date="2019-04-22T15:1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51AAD" w:rsidRPr="00187618" w:rsidRDefault="00D51AAD" w:rsidP="00187618">
            <w:pPr>
              <w:spacing w:line="330" w:lineRule="atLeast"/>
              <w:rPr>
                <w:ins w:id="1876" w:author="Cuong Nguyen" w:date="2019-04-22T15:1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D51AAD" w:rsidRDefault="00D51AAD">
            <w:pPr>
              <w:rPr>
                <w:ins w:id="1877" w:author="Cuong Nguyen" w:date="2019-04-22T15:1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78" w:author="Cuong Nguyen" w:date="2019-04-22T15:1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kéo</w:t>
              </w:r>
            </w:ins>
            <w:proofErr w:type="spellEnd"/>
          </w:p>
        </w:tc>
      </w:tr>
      <w:tr w:rsidR="00D51AAD" w:rsidTr="00300ABE">
        <w:trPr>
          <w:ins w:id="1879" w:author="Cuong Nguyen" w:date="2019-04-22T15:12:00Z"/>
        </w:trPr>
        <w:tc>
          <w:tcPr>
            <w:tcW w:w="2337" w:type="dxa"/>
          </w:tcPr>
          <w:p w:rsidR="00D51AAD" w:rsidRPr="00D51AAD" w:rsidRDefault="00D51AAD" w:rsidP="00E54205">
            <w:pPr>
              <w:shd w:val="clear" w:color="auto" w:fill="FFFFFF"/>
              <w:tabs>
                <w:tab w:val="center" w:pos="1060"/>
              </w:tabs>
              <w:rPr>
                <w:ins w:id="1880" w:author="Cuong Nguyen" w:date="2019-04-22T15:12:00Z"/>
              </w:rPr>
            </w:pPr>
            <w:ins w:id="1881" w:author="Cuong Nguyen" w:date="2019-04-22T15:15:00Z">
              <w:r w:rsidRPr="00D51AAD">
                <w:t>Tip</w:t>
              </w:r>
            </w:ins>
          </w:p>
        </w:tc>
        <w:tc>
          <w:tcPr>
            <w:tcW w:w="1528" w:type="dxa"/>
          </w:tcPr>
          <w:p w:rsidR="00D51AAD" w:rsidRDefault="00D51AAD" w:rsidP="00AD0A3E">
            <w:pPr>
              <w:spacing w:line="330" w:lineRule="atLeast"/>
              <w:rPr>
                <w:ins w:id="1882" w:author="Cuong Nguyen" w:date="2019-04-22T15:1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51AAD" w:rsidRPr="00187618" w:rsidRDefault="00D51AAD" w:rsidP="00187618">
            <w:pPr>
              <w:spacing w:line="330" w:lineRule="atLeast"/>
              <w:rPr>
                <w:ins w:id="1883" w:author="Cuong Nguyen" w:date="2019-04-22T15:1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D51AAD" w:rsidRDefault="00D51AAD">
            <w:pPr>
              <w:rPr>
                <w:ins w:id="1884" w:author="Cuong Nguyen" w:date="2019-04-22T15:1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85" w:author="Cuong Nguyen" w:date="2019-04-22T15:1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Tiền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bo</w:t>
              </w:r>
            </w:ins>
            <w:proofErr w:type="spellEnd"/>
          </w:p>
        </w:tc>
      </w:tr>
      <w:tr w:rsidR="00D51AAD" w:rsidTr="00300ABE">
        <w:trPr>
          <w:ins w:id="1886" w:author="Cuong Nguyen" w:date="2019-04-22T15:15:00Z"/>
        </w:trPr>
        <w:tc>
          <w:tcPr>
            <w:tcW w:w="2337" w:type="dxa"/>
          </w:tcPr>
          <w:p w:rsidR="00D51AAD" w:rsidRPr="00D51AAD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887" w:author="Cuong Nguyen" w:date="2019-04-22T15:15:00Z"/>
              </w:rPr>
            </w:pPr>
            <w:ins w:id="1888" w:author="Cuong Nguyen" w:date="2019-04-22T15:25:00Z">
              <w:r>
                <w:t>Seatbelt</w:t>
              </w:r>
            </w:ins>
          </w:p>
        </w:tc>
        <w:tc>
          <w:tcPr>
            <w:tcW w:w="1528" w:type="dxa"/>
          </w:tcPr>
          <w:p w:rsidR="00D51AAD" w:rsidRDefault="00D51AAD" w:rsidP="00AD0A3E">
            <w:pPr>
              <w:spacing w:line="330" w:lineRule="atLeast"/>
              <w:rPr>
                <w:ins w:id="1889" w:author="Cuong Nguyen" w:date="2019-04-22T15:1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D51AAD" w:rsidRPr="00187618" w:rsidRDefault="00D51AAD" w:rsidP="00187618">
            <w:pPr>
              <w:spacing w:line="330" w:lineRule="atLeast"/>
              <w:rPr>
                <w:ins w:id="1890" w:author="Cuong Nguyen" w:date="2019-04-22T15:1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D51AAD" w:rsidRDefault="00074220">
            <w:pPr>
              <w:rPr>
                <w:ins w:id="1891" w:author="Cuong Nguyen" w:date="2019-04-22T15:1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92" w:author="Cuong Nguyen" w:date="2019-04-22T15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Dây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an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toàn</w:t>
              </w:r>
            </w:ins>
            <w:proofErr w:type="spellEnd"/>
          </w:p>
        </w:tc>
      </w:tr>
      <w:tr w:rsidR="00074220" w:rsidTr="00300ABE">
        <w:trPr>
          <w:ins w:id="1893" w:author="Cuong Nguyen" w:date="2019-04-22T15:25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894" w:author="Cuong Nguyen" w:date="2019-04-22T15:25:00Z"/>
              </w:rPr>
            </w:pPr>
            <w:ins w:id="1895" w:author="Cuong Nguyen" w:date="2019-04-22T15:25:00Z">
              <w:r w:rsidRPr="00074220">
                <w:t>seatbelt fastened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896" w:author="Cuong Nguyen" w:date="2019-04-22T15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897" w:author="Cuong Nguyen" w:date="2019-04-22T15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898" w:author="Cuong Nguyen" w:date="2019-04-22T15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899" w:author="Cuong Nguyen" w:date="2019-04-22T15:2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Thắt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dây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an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toàn</w:t>
              </w:r>
              <w:proofErr w:type="spellEnd"/>
            </w:ins>
          </w:p>
        </w:tc>
      </w:tr>
      <w:tr w:rsidR="00074220" w:rsidTr="00300ABE">
        <w:trPr>
          <w:ins w:id="1900" w:author="Cuong Nguyen" w:date="2019-04-22T15:25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01" w:author="Cuong Nguyen" w:date="2019-04-22T15:25:00Z"/>
              </w:rPr>
            </w:pPr>
            <w:ins w:id="1902" w:author="Cuong Nguyen" w:date="2019-04-22T15:26:00Z">
              <w:r w:rsidRPr="00074220">
                <w:t>Crosswalks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03" w:author="Cuong Nguyen" w:date="2019-04-22T15:2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04" w:author="Cuong Nguyen" w:date="2019-04-22T15:2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05" w:author="Cuong Nguyen" w:date="2019-04-22T15:2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06" w:author="Cuong Nguyen" w:date="2019-04-22T15:2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bang qua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đường</w:t>
              </w:r>
            </w:ins>
            <w:proofErr w:type="spellEnd"/>
          </w:p>
        </w:tc>
      </w:tr>
      <w:tr w:rsidR="00074220" w:rsidTr="00300ABE">
        <w:trPr>
          <w:ins w:id="1907" w:author="Cuong Nguyen" w:date="2019-04-22T15:26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08" w:author="Cuong Nguyen" w:date="2019-04-22T15:26:00Z"/>
              </w:rPr>
            </w:pPr>
            <w:ins w:id="1909" w:author="Cuong Nguyen" w:date="2019-04-22T15:27:00Z">
              <w:r w:rsidRPr="00074220">
                <w:t>Siren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10" w:author="Cuong Nguyen" w:date="2019-04-22T15:2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11" w:author="Cuong Nguyen" w:date="2019-04-22T15:2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12" w:author="Cuong Nguyen" w:date="2019-04-22T15:2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13" w:author="Cuong Nguyen" w:date="2019-04-22T15:2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Còi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báo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động</w:t>
              </w:r>
            </w:ins>
            <w:proofErr w:type="spellEnd"/>
          </w:p>
        </w:tc>
      </w:tr>
      <w:tr w:rsidR="00074220" w:rsidTr="00300ABE">
        <w:trPr>
          <w:ins w:id="1914" w:author="Cuong Nguyen" w:date="2019-04-22T15:27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15" w:author="Cuong Nguyen" w:date="2019-04-22T15:27:00Z"/>
              </w:rPr>
            </w:pPr>
            <w:ins w:id="1916" w:author="Cuong Nguyen" w:date="2019-04-22T15:31:00Z">
              <w:r>
                <w:t>Orchestra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17" w:author="Cuong Nguyen" w:date="2019-04-22T15:2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18" w:author="Cuong Nguyen" w:date="2019-04-22T15:2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19" w:author="Cuong Nguyen" w:date="2019-04-22T15:2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20" w:author="Cuong Nguyen" w:date="2019-04-22T15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Dàn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</w:ins>
            <w:proofErr w:type="spellEnd"/>
          </w:p>
        </w:tc>
      </w:tr>
      <w:tr w:rsidR="00074220" w:rsidTr="00300ABE">
        <w:trPr>
          <w:ins w:id="1921" w:author="Cuong Nguyen" w:date="2019-04-22T15:31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22" w:author="Cuong Nguyen" w:date="2019-04-22T15:31:00Z"/>
              </w:rPr>
            </w:pPr>
            <w:ins w:id="1923" w:author="Cuong Nguyen" w:date="2019-04-22T15:31:00Z">
              <w:r>
                <w:t>Staff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24" w:author="Cuong Nguyen" w:date="2019-04-22T15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25" w:author="Cuong Nguyen" w:date="2019-04-22T15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26" w:author="Cuong Nguyen" w:date="2019-04-22T15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27" w:author="Cuong Nguyen" w:date="2019-04-22T15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Khuông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</w:ins>
          </w:p>
        </w:tc>
      </w:tr>
      <w:tr w:rsidR="00074220" w:rsidTr="00300ABE">
        <w:trPr>
          <w:ins w:id="1928" w:author="Cuong Nguyen" w:date="2019-04-22T15:31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29" w:author="Cuong Nguyen" w:date="2019-04-22T15:31:00Z"/>
              </w:rPr>
            </w:pPr>
            <w:ins w:id="1930" w:author="Cuong Nguyen" w:date="2019-04-22T15:31:00Z">
              <w:r>
                <w:t>Conductor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31" w:author="Cuong Nguyen" w:date="2019-04-22T15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32" w:author="Cuong Nguyen" w:date="2019-04-22T15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33" w:author="Cuong Nguyen" w:date="2019-04-22T15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34" w:author="Cuong Nguyen" w:date="2019-04-22T15:3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trưởng</w:t>
              </w:r>
              <w:proofErr w:type="spellEnd"/>
            </w:ins>
          </w:p>
        </w:tc>
      </w:tr>
      <w:tr w:rsidR="00074220" w:rsidTr="00300ABE">
        <w:trPr>
          <w:ins w:id="1935" w:author="Cuong Nguyen" w:date="2019-04-22T15:31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36" w:author="Cuong Nguyen" w:date="2019-04-22T15:31:00Z"/>
              </w:rPr>
            </w:pPr>
            <w:ins w:id="1937" w:author="Cuong Nguyen" w:date="2019-04-22T15:32:00Z">
              <w:r>
                <w:t>Tuba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38" w:author="Cuong Nguyen" w:date="2019-04-22T15:3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39" w:author="Cuong Nguyen" w:date="2019-04-22T15:3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40" w:author="Cuong Nguyen" w:date="2019-04-22T15:3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41" w:author="Cuong Nguyen" w:date="2019-04-22T15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</w:ins>
            <w:proofErr w:type="spellEnd"/>
          </w:p>
        </w:tc>
      </w:tr>
      <w:tr w:rsidR="00074220" w:rsidTr="00300ABE">
        <w:trPr>
          <w:ins w:id="1942" w:author="Cuong Nguyen" w:date="2019-04-22T15:32:00Z"/>
        </w:trPr>
        <w:tc>
          <w:tcPr>
            <w:tcW w:w="2337" w:type="dxa"/>
          </w:tcPr>
          <w:p w:rsid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43" w:author="Cuong Nguyen" w:date="2019-04-22T15:32:00Z"/>
              </w:rPr>
            </w:pPr>
            <w:ins w:id="1944" w:author="Cuong Nguyen" w:date="2019-04-22T15:32:00Z">
              <w:r w:rsidRPr="00074220">
                <w:t>Trumpet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45" w:author="Cuong Nguyen" w:date="2019-04-22T15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46" w:author="Cuong Nguyen" w:date="2019-04-22T15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47" w:author="Cuong Nguyen" w:date="2019-04-22T15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48" w:author="Cuong Nguyen" w:date="2019-04-22T15:3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Kèn</w:t>
              </w:r>
              <w:proofErr w:type="spellEnd"/>
            </w:ins>
          </w:p>
        </w:tc>
      </w:tr>
      <w:tr w:rsidR="00074220" w:rsidTr="00300ABE">
        <w:trPr>
          <w:ins w:id="1949" w:author="Cuong Nguyen" w:date="2019-04-22T15:32:00Z"/>
        </w:trPr>
        <w:tc>
          <w:tcPr>
            <w:tcW w:w="2337" w:type="dxa"/>
          </w:tcPr>
          <w:p w:rsidR="00074220" w:rsidRPr="00074220" w:rsidRDefault="00074220" w:rsidP="00E54205">
            <w:pPr>
              <w:shd w:val="clear" w:color="auto" w:fill="FFFFFF"/>
              <w:tabs>
                <w:tab w:val="center" w:pos="1060"/>
              </w:tabs>
              <w:rPr>
                <w:ins w:id="1950" w:author="Cuong Nguyen" w:date="2019-04-22T15:32:00Z"/>
              </w:rPr>
            </w:pPr>
            <w:ins w:id="1951" w:author="Cuong Nguyen" w:date="2019-04-22T15:34:00Z">
              <w:r w:rsidRPr="00074220">
                <w:t>Percussion</w:t>
              </w:r>
            </w:ins>
          </w:p>
        </w:tc>
        <w:tc>
          <w:tcPr>
            <w:tcW w:w="1528" w:type="dxa"/>
          </w:tcPr>
          <w:p w:rsidR="00074220" w:rsidRDefault="00074220" w:rsidP="00AD0A3E">
            <w:pPr>
              <w:spacing w:line="330" w:lineRule="atLeast"/>
              <w:rPr>
                <w:ins w:id="1952" w:author="Cuong Nguyen" w:date="2019-04-22T15:3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074220" w:rsidRPr="00187618" w:rsidRDefault="00074220" w:rsidP="00187618">
            <w:pPr>
              <w:spacing w:line="330" w:lineRule="atLeast"/>
              <w:rPr>
                <w:ins w:id="1953" w:author="Cuong Nguyen" w:date="2019-04-22T15:3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074220" w:rsidRDefault="00074220">
            <w:pPr>
              <w:rPr>
                <w:ins w:id="1954" w:author="Cuong Nguyen" w:date="2019-04-22T15:3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55" w:author="Cuong Nguyen" w:date="2019-04-22T15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Bộ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gõ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(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nhạc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cụ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)</w:t>
              </w:r>
            </w:ins>
          </w:p>
        </w:tc>
      </w:tr>
      <w:tr w:rsidR="0041011B" w:rsidTr="00300ABE">
        <w:trPr>
          <w:ins w:id="1956" w:author="Cuong Nguyen" w:date="2019-04-22T15:34:00Z"/>
        </w:trPr>
        <w:tc>
          <w:tcPr>
            <w:tcW w:w="2337" w:type="dxa"/>
          </w:tcPr>
          <w:p w:rsidR="0041011B" w:rsidRPr="00074220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57" w:author="Cuong Nguyen" w:date="2019-04-22T15:34:00Z"/>
              </w:rPr>
            </w:pPr>
            <w:ins w:id="1958" w:author="Cuong Nguyen" w:date="2019-04-22T15:34:00Z">
              <w:r w:rsidRPr="0041011B">
                <w:t>kettle drum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59" w:author="Cuong Nguyen" w:date="2019-04-22T15:3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60" w:author="Cuong Nguyen" w:date="2019-04-22T15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61" w:author="Cuong Nguyen" w:date="2019-04-22T15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62" w:author="Cuong Nguyen" w:date="2019-04-22T15:3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  <w:proofErr w:type="spellEnd"/>
            </w:ins>
          </w:p>
        </w:tc>
      </w:tr>
      <w:tr w:rsidR="0041011B" w:rsidTr="00300ABE">
        <w:trPr>
          <w:ins w:id="1963" w:author="Cuong Nguyen" w:date="2019-04-22T15:34:00Z"/>
        </w:trPr>
        <w:tc>
          <w:tcPr>
            <w:tcW w:w="2337" w:type="dxa"/>
          </w:tcPr>
          <w:p w:rsidR="0041011B" w:rsidRP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64" w:author="Cuong Nguyen" w:date="2019-04-22T15:34:00Z"/>
              </w:rPr>
            </w:pPr>
            <w:ins w:id="1965" w:author="Cuong Nguyen" w:date="2019-04-22T15:35:00Z">
              <w:r w:rsidRPr="0041011B">
                <w:t>Mandolin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66" w:author="Cuong Nguyen" w:date="2019-04-22T15:3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67" w:author="Cuong Nguyen" w:date="2019-04-22T15:3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68" w:author="Cuong Nguyen" w:date="2019-04-22T15:3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69" w:author="Cuong Nguyen" w:date="2019-04-22T15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Đàn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mandolin :v</w:t>
              </w:r>
            </w:ins>
          </w:p>
        </w:tc>
      </w:tr>
      <w:tr w:rsidR="0041011B" w:rsidTr="00300ABE">
        <w:trPr>
          <w:ins w:id="1970" w:author="Cuong Nguyen" w:date="2019-04-22T15:35:00Z"/>
        </w:trPr>
        <w:tc>
          <w:tcPr>
            <w:tcW w:w="2337" w:type="dxa"/>
          </w:tcPr>
          <w:p w:rsidR="0041011B" w:rsidRP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71" w:author="Cuong Nguyen" w:date="2019-04-22T15:35:00Z"/>
              </w:rPr>
            </w:pPr>
            <w:ins w:id="1972" w:author="Cuong Nguyen" w:date="2019-04-22T15:35:00Z">
              <w:r w:rsidRPr="0041011B">
                <w:t>Flute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73" w:author="Cuong Nguyen" w:date="2019-04-22T15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74" w:author="Cuong Nguyen" w:date="2019-04-22T15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75" w:author="Cuong Nguyen" w:date="2019-04-22T15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76" w:author="Cuong Nguyen" w:date="2019-04-22T15:35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Sáo</w:t>
              </w:r>
              <w:proofErr w:type="spellEnd"/>
            </w:ins>
          </w:p>
        </w:tc>
      </w:tr>
      <w:tr w:rsidR="0041011B" w:rsidTr="00300ABE">
        <w:trPr>
          <w:ins w:id="1977" w:author="Cuong Nguyen" w:date="2019-04-22T15:35:00Z"/>
        </w:trPr>
        <w:tc>
          <w:tcPr>
            <w:tcW w:w="2337" w:type="dxa"/>
          </w:tcPr>
          <w:p w:rsidR="0041011B" w:rsidRP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78" w:author="Cuong Nguyen" w:date="2019-04-22T15:35:00Z"/>
              </w:rPr>
            </w:pPr>
            <w:ins w:id="1979" w:author="Cuong Nguyen" w:date="2019-04-22T15:35:00Z">
              <w:r>
                <w:t>Harmonica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80" w:author="Cuong Nguyen" w:date="2019-04-22T15:35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81" w:author="Cuong Nguyen" w:date="2019-04-22T15:35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82" w:author="Cuong Nguyen" w:date="2019-04-22T15:35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41011B" w:rsidTr="00300ABE">
        <w:trPr>
          <w:ins w:id="1983" w:author="Cuong Nguyen" w:date="2019-04-22T15:36:00Z"/>
        </w:trPr>
        <w:tc>
          <w:tcPr>
            <w:tcW w:w="2337" w:type="dxa"/>
          </w:tcPr>
          <w:p w:rsid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84" w:author="Cuong Nguyen" w:date="2019-04-22T15:36:00Z"/>
              </w:rPr>
            </w:pPr>
            <w:ins w:id="1985" w:author="Cuong Nguyen" w:date="2019-04-22T15:36:00Z">
              <w:r>
                <w:t xml:space="preserve">Stick 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86" w:author="Cuong Nguyen" w:date="2019-04-22T15:3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87" w:author="Cuong Nguyen" w:date="2019-04-22T15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88" w:author="Cuong Nguyen" w:date="2019-04-22T15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89" w:author="Cuong Nguyen" w:date="2019-04-22T15:36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Gậy</w:t>
              </w:r>
              <w:proofErr w:type="spellEnd"/>
            </w:ins>
          </w:p>
        </w:tc>
      </w:tr>
      <w:tr w:rsidR="0041011B" w:rsidTr="00300ABE">
        <w:trPr>
          <w:ins w:id="1990" w:author="Cuong Nguyen" w:date="2019-04-22T15:36:00Z"/>
        </w:trPr>
        <w:tc>
          <w:tcPr>
            <w:tcW w:w="2337" w:type="dxa"/>
          </w:tcPr>
          <w:p w:rsidR="0041011B" w:rsidRDefault="0041011B" w:rsidP="00E54205">
            <w:pPr>
              <w:shd w:val="clear" w:color="auto" w:fill="FFFFFF"/>
              <w:tabs>
                <w:tab w:val="center" w:pos="1060"/>
              </w:tabs>
              <w:rPr>
                <w:ins w:id="1991" w:author="Cuong Nguyen" w:date="2019-04-22T15:36:00Z"/>
              </w:rPr>
            </w:pPr>
            <w:ins w:id="1992" w:author="Cuong Nguyen" w:date="2019-04-22T15:37:00Z">
              <w:r w:rsidRPr="0041011B">
                <w:t>Drum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1993" w:author="Cuong Nguyen" w:date="2019-04-22T15:36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1994" w:author="Cuong Nguyen" w:date="2019-04-22T15:36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1995" w:author="Cuong Nguyen" w:date="2019-04-22T15:36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1996" w:author="Cuong Nguyen" w:date="2019-04-22T15:37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Trống</w:t>
              </w:r>
            </w:ins>
            <w:proofErr w:type="spellEnd"/>
          </w:p>
        </w:tc>
      </w:tr>
      <w:tr w:rsidR="0041011B" w:rsidTr="00300ABE">
        <w:trPr>
          <w:ins w:id="1997" w:author="Cuong Nguyen" w:date="2019-04-22T15:37:00Z"/>
        </w:trPr>
        <w:tc>
          <w:tcPr>
            <w:tcW w:w="2337" w:type="dxa"/>
          </w:tcPr>
          <w:p w:rsidR="0041011B" w:rsidRPr="0041011B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1998" w:author="Cuong Nguyen" w:date="2019-04-22T15:37:00Z"/>
              </w:rPr>
            </w:pPr>
            <w:ins w:id="1999" w:author="Cuong Nguyen" w:date="2019-04-22T15:47:00Z">
              <w:r>
                <w:t>Go up</w:t>
              </w:r>
            </w:ins>
          </w:p>
        </w:tc>
        <w:tc>
          <w:tcPr>
            <w:tcW w:w="1528" w:type="dxa"/>
          </w:tcPr>
          <w:p w:rsidR="0041011B" w:rsidRDefault="0041011B" w:rsidP="00AD0A3E">
            <w:pPr>
              <w:spacing w:line="330" w:lineRule="atLeast"/>
              <w:rPr>
                <w:ins w:id="2000" w:author="Cuong Nguyen" w:date="2019-04-22T15:3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1011B" w:rsidRPr="00187618" w:rsidRDefault="0041011B" w:rsidP="00187618">
            <w:pPr>
              <w:spacing w:line="330" w:lineRule="atLeast"/>
              <w:rPr>
                <w:ins w:id="2001" w:author="Cuong Nguyen" w:date="2019-04-22T15:3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1011B" w:rsidRDefault="0041011B">
            <w:pPr>
              <w:rPr>
                <w:ins w:id="2002" w:author="Cuong Nguyen" w:date="2019-04-22T15:3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43238" w:rsidTr="00300ABE">
        <w:trPr>
          <w:ins w:id="2003" w:author="Cuong Nguyen" w:date="2019-04-22T15:47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04" w:author="Cuong Nguyen" w:date="2019-04-22T15:47:00Z"/>
              </w:rPr>
            </w:pPr>
            <w:ins w:id="2005" w:author="Cuong Nguyen" w:date="2019-04-22T15:47:00Z">
              <w:r>
                <w:t xml:space="preserve">Go </w:t>
              </w:r>
            </w:ins>
            <w:ins w:id="2006" w:author="Cuong Nguyen" w:date="2019-04-22T15:48:00Z">
              <w:r>
                <w:t>down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07" w:author="Cuong Nguyen" w:date="2019-04-22T15:47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08" w:author="Cuong Nguyen" w:date="2019-04-22T15:47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09" w:author="Cuong Nguyen" w:date="2019-04-22T15:47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43238" w:rsidTr="00300ABE">
        <w:trPr>
          <w:ins w:id="2010" w:author="Cuong Nguyen" w:date="2019-04-22T15:48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11" w:author="Cuong Nguyen" w:date="2019-04-22T15:48:00Z"/>
              </w:rPr>
            </w:pPr>
            <w:ins w:id="2012" w:author="Cuong Nguyen" w:date="2019-04-22T15:48:00Z">
              <w:r>
                <w:t>Backwards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13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14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15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  <w:tr w:rsidR="00843238" w:rsidTr="00300ABE">
        <w:trPr>
          <w:ins w:id="2016" w:author="Cuong Nguyen" w:date="2019-04-22T15:48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17" w:author="Cuong Nguyen" w:date="2019-04-22T15:48:00Z"/>
              </w:rPr>
            </w:pPr>
            <w:ins w:id="2018" w:author="Cuong Nguyen" w:date="2019-04-22T15:48:00Z">
              <w:r>
                <w:t>Forwards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19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20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21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ins w:id="2022" w:author="Cuong Nguyen" w:date="2019-04-22T15:49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Di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ngược</w:t>
              </w:r>
            </w:ins>
            <w:proofErr w:type="spellEnd"/>
          </w:p>
        </w:tc>
      </w:tr>
      <w:tr w:rsidR="00843238" w:rsidTr="00300ABE">
        <w:trPr>
          <w:ins w:id="2023" w:author="Cuong Nguyen" w:date="2019-04-22T15:48:00Z"/>
        </w:trPr>
        <w:tc>
          <w:tcPr>
            <w:tcW w:w="2337" w:type="dxa"/>
          </w:tcPr>
          <w:p w:rsidR="00843238" w:rsidRDefault="00843238" w:rsidP="00E54205">
            <w:pPr>
              <w:shd w:val="clear" w:color="auto" w:fill="FFFFFF"/>
              <w:tabs>
                <w:tab w:val="center" w:pos="1060"/>
              </w:tabs>
              <w:rPr>
                <w:ins w:id="2024" w:author="Cuong Nguyen" w:date="2019-04-22T15:48:00Z"/>
              </w:rPr>
            </w:pPr>
            <w:ins w:id="2025" w:author="Cuong Nguyen" w:date="2019-04-22T15:48:00Z">
              <w:r>
                <w:t>Sideway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26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27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843238">
            <w:pPr>
              <w:rPr>
                <w:ins w:id="2028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29" w:author="Cuong Nguyen" w:date="2019-04-22T15:48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Đi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ngang</w:t>
              </w:r>
              <w:proofErr w:type="spellEnd"/>
            </w:ins>
          </w:p>
        </w:tc>
      </w:tr>
      <w:tr w:rsidR="00843238" w:rsidTr="00300ABE">
        <w:trPr>
          <w:ins w:id="2030" w:author="Cuong Nguyen" w:date="2019-04-22T15:48:00Z"/>
        </w:trPr>
        <w:tc>
          <w:tcPr>
            <w:tcW w:w="2337" w:type="dxa"/>
          </w:tcPr>
          <w:p w:rsidR="00843238" w:rsidRDefault="005359E5" w:rsidP="00E54205">
            <w:pPr>
              <w:shd w:val="clear" w:color="auto" w:fill="FFFFFF"/>
              <w:tabs>
                <w:tab w:val="center" w:pos="1060"/>
              </w:tabs>
              <w:rPr>
                <w:ins w:id="2031" w:author="Cuong Nguyen" w:date="2019-04-22T15:48:00Z"/>
              </w:rPr>
            </w:pPr>
            <w:ins w:id="2032" w:author="Cuong Nguyen" w:date="2019-04-23T17:14:00Z">
              <w:r w:rsidRPr="005359E5">
                <w:t>Staple</w:t>
              </w:r>
            </w:ins>
          </w:p>
        </w:tc>
        <w:tc>
          <w:tcPr>
            <w:tcW w:w="1528" w:type="dxa"/>
          </w:tcPr>
          <w:p w:rsidR="00843238" w:rsidRDefault="00843238" w:rsidP="00AD0A3E">
            <w:pPr>
              <w:spacing w:line="330" w:lineRule="atLeast"/>
              <w:rPr>
                <w:ins w:id="2033" w:author="Cuong Nguyen" w:date="2019-04-22T15:48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843238" w:rsidRPr="00187618" w:rsidRDefault="00843238" w:rsidP="00187618">
            <w:pPr>
              <w:spacing w:line="330" w:lineRule="atLeast"/>
              <w:rPr>
                <w:ins w:id="2034" w:author="Cuong Nguyen" w:date="2019-04-22T15:48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843238" w:rsidRDefault="005359E5">
            <w:pPr>
              <w:rPr>
                <w:ins w:id="2035" w:author="Cuong Nguyen" w:date="2019-04-22T15:48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36" w:author="Cuong Nguyen" w:date="2019-04-23T17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Kẹt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giấy</w:t>
              </w:r>
            </w:ins>
            <w:proofErr w:type="spellEnd"/>
          </w:p>
        </w:tc>
      </w:tr>
      <w:tr w:rsidR="005359E5" w:rsidTr="00300ABE">
        <w:trPr>
          <w:ins w:id="2037" w:author="Cuong Nguyen" w:date="2019-04-23T17:14:00Z"/>
        </w:trPr>
        <w:tc>
          <w:tcPr>
            <w:tcW w:w="2337" w:type="dxa"/>
          </w:tcPr>
          <w:p w:rsidR="005359E5" w:rsidRPr="005359E5" w:rsidRDefault="005359E5" w:rsidP="00E54205">
            <w:pPr>
              <w:shd w:val="clear" w:color="auto" w:fill="FFFFFF"/>
              <w:tabs>
                <w:tab w:val="center" w:pos="1060"/>
              </w:tabs>
              <w:rPr>
                <w:ins w:id="2038" w:author="Cuong Nguyen" w:date="2019-04-23T17:14:00Z"/>
              </w:rPr>
            </w:pPr>
            <w:ins w:id="2039" w:author="Cuong Nguyen" w:date="2019-04-23T17:14:00Z">
              <w:r w:rsidRPr="005359E5">
                <w:t>Sharpener</w:t>
              </w:r>
            </w:ins>
          </w:p>
        </w:tc>
        <w:tc>
          <w:tcPr>
            <w:tcW w:w="1528" w:type="dxa"/>
          </w:tcPr>
          <w:p w:rsidR="005359E5" w:rsidRDefault="005359E5" w:rsidP="00AD0A3E">
            <w:pPr>
              <w:spacing w:line="330" w:lineRule="atLeast"/>
              <w:rPr>
                <w:ins w:id="2040" w:author="Cuong Nguyen" w:date="2019-04-23T17:14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5359E5" w:rsidRPr="00187618" w:rsidRDefault="005359E5" w:rsidP="00187618">
            <w:pPr>
              <w:spacing w:line="330" w:lineRule="atLeast"/>
              <w:rPr>
                <w:ins w:id="2041" w:author="Cuong Nguyen" w:date="2019-04-23T17:14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5359E5" w:rsidRDefault="005359E5">
            <w:pPr>
              <w:rPr>
                <w:ins w:id="2042" w:author="Cuong Nguyen" w:date="2019-04-23T17:14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43" w:author="Cuong Nguyen" w:date="2019-04-23T17:14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Mài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(pencil)</w:t>
              </w:r>
            </w:ins>
          </w:p>
        </w:tc>
      </w:tr>
      <w:tr w:rsidR="00471FD3" w:rsidTr="00300ABE">
        <w:trPr>
          <w:ins w:id="2044" w:author="Cuong Nguyen" w:date="2019-04-23T17:20:00Z"/>
        </w:trPr>
        <w:tc>
          <w:tcPr>
            <w:tcW w:w="2337" w:type="dxa"/>
          </w:tcPr>
          <w:p w:rsidR="00471FD3" w:rsidRPr="005359E5" w:rsidRDefault="00471FD3" w:rsidP="00E54205">
            <w:pPr>
              <w:shd w:val="clear" w:color="auto" w:fill="FFFFFF"/>
              <w:tabs>
                <w:tab w:val="center" w:pos="1060"/>
              </w:tabs>
              <w:rPr>
                <w:ins w:id="2045" w:author="Cuong Nguyen" w:date="2019-04-23T17:20:00Z"/>
              </w:rPr>
            </w:pPr>
            <w:ins w:id="2046" w:author="Cuong Nguyen" w:date="2019-04-23T17:21:00Z">
              <w:r>
                <w:t>Bill</w:t>
              </w:r>
            </w:ins>
          </w:p>
        </w:tc>
        <w:tc>
          <w:tcPr>
            <w:tcW w:w="1528" w:type="dxa"/>
          </w:tcPr>
          <w:p w:rsidR="00471FD3" w:rsidRDefault="00471FD3" w:rsidP="00AD0A3E">
            <w:pPr>
              <w:spacing w:line="330" w:lineRule="atLeast"/>
              <w:rPr>
                <w:ins w:id="2047" w:author="Cuong Nguyen" w:date="2019-04-23T17:20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71FD3" w:rsidRPr="00187618" w:rsidRDefault="00471FD3" w:rsidP="00187618">
            <w:pPr>
              <w:spacing w:line="330" w:lineRule="atLeast"/>
              <w:rPr>
                <w:ins w:id="2048" w:author="Cuong Nguyen" w:date="2019-04-23T17:20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71FD3" w:rsidRDefault="00471FD3">
            <w:pPr>
              <w:rPr>
                <w:ins w:id="2049" w:author="Cuong Nguyen" w:date="2019-04-23T17:20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50" w:author="Cuong Nguyen" w:date="2019-04-23T17:21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Tờ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tiền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giấy</w:t>
              </w:r>
            </w:ins>
            <w:proofErr w:type="spellEnd"/>
          </w:p>
        </w:tc>
      </w:tr>
      <w:tr w:rsidR="00471FD3" w:rsidTr="00300ABE">
        <w:trPr>
          <w:ins w:id="2051" w:author="Cuong Nguyen" w:date="2019-04-23T17:21:00Z"/>
        </w:trPr>
        <w:tc>
          <w:tcPr>
            <w:tcW w:w="2337" w:type="dxa"/>
          </w:tcPr>
          <w:p w:rsidR="00471FD3" w:rsidRDefault="00471FD3" w:rsidP="00E54205">
            <w:pPr>
              <w:shd w:val="clear" w:color="auto" w:fill="FFFFFF"/>
              <w:tabs>
                <w:tab w:val="center" w:pos="1060"/>
              </w:tabs>
              <w:rPr>
                <w:ins w:id="2052" w:author="Cuong Nguyen" w:date="2019-04-23T17:21:00Z"/>
              </w:rPr>
            </w:pPr>
            <w:ins w:id="2053" w:author="Cuong Nguyen" w:date="2019-04-23T17:22:00Z">
              <w:r w:rsidRPr="00471FD3">
                <w:t>Jar</w:t>
              </w:r>
            </w:ins>
          </w:p>
        </w:tc>
        <w:tc>
          <w:tcPr>
            <w:tcW w:w="1528" w:type="dxa"/>
          </w:tcPr>
          <w:p w:rsidR="00471FD3" w:rsidRDefault="00471FD3" w:rsidP="00AD0A3E">
            <w:pPr>
              <w:spacing w:line="330" w:lineRule="atLeast"/>
              <w:rPr>
                <w:ins w:id="2054" w:author="Cuong Nguyen" w:date="2019-04-23T17:21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71FD3" w:rsidRPr="00187618" w:rsidRDefault="00471FD3" w:rsidP="00187618">
            <w:pPr>
              <w:spacing w:line="330" w:lineRule="atLeast"/>
              <w:rPr>
                <w:ins w:id="2055" w:author="Cuong Nguyen" w:date="2019-04-23T17:21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71FD3" w:rsidRDefault="00471FD3">
            <w:pPr>
              <w:rPr>
                <w:ins w:id="2056" w:author="Cuong Nguyen" w:date="2019-04-23T17:21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  <w:proofErr w:type="spellStart"/>
            <w:ins w:id="2057" w:author="Cuong Nguyen" w:date="2019-04-23T17:22:00Z"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Bình</w:t>
              </w:r>
              <w:proofErr w:type="spellEnd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 xml:space="preserve"> , </w:t>
              </w:r>
              <w:proofErr w:type="spellStart"/>
              <w:r>
                <w:rPr>
                  <w:rFonts w:ascii="Arial" w:hAnsi="Arial" w:cs="Arial"/>
                  <w:color w:val="111111"/>
                  <w:sz w:val="21"/>
                  <w:szCs w:val="21"/>
                  <w:shd w:val="clear" w:color="auto" w:fill="FFFFFF"/>
                </w:rPr>
                <w:t>lọ</w:t>
              </w:r>
            </w:ins>
            <w:proofErr w:type="spellEnd"/>
          </w:p>
        </w:tc>
      </w:tr>
      <w:tr w:rsidR="00471FD3" w:rsidTr="00300ABE">
        <w:trPr>
          <w:ins w:id="2058" w:author="Cuong Nguyen" w:date="2019-04-23T17:22:00Z"/>
        </w:trPr>
        <w:tc>
          <w:tcPr>
            <w:tcW w:w="2337" w:type="dxa"/>
          </w:tcPr>
          <w:p w:rsidR="00471FD3" w:rsidRPr="00471FD3" w:rsidRDefault="00471FD3" w:rsidP="00E54205">
            <w:pPr>
              <w:shd w:val="clear" w:color="auto" w:fill="FFFFFF"/>
              <w:tabs>
                <w:tab w:val="center" w:pos="1060"/>
              </w:tabs>
              <w:rPr>
                <w:ins w:id="2059" w:author="Cuong Nguyen" w:date="2019-04-23T17:22:00Z"/>
              </w:rPr>
            </w:pPr>
            <w:bookmarkStart w:id="2060" w:name="_GoBack"/>
            <w:bookmarkEnd w:id="2060"/>
          </w:p>
        </w:tc>
        <w:tc>
          <w:tcPr>
            <w:tcW w:w="1528" w:type="dxa"/>
          </w:tcPr>
          <w:p w:rsidR="00471FD3" w:rsidRDefault="00471FD3" w:rsidP="00AD0A3E">
            <w:pPr>
              <w:spacing w:line="330" w:lineRule="atLeast"/>
              <w:rPr>
                <w:ins w:id="2061" w:author="Cuong Nguyen" w:date="2019-04-23T17:22:00Z"/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700" w:type="dxa"/>
          </w:tcPr>
          <w:p w:rsidR="00471FD3" w:rsidRPr="00187618" w:rsidRDefault="00471FD3" w:rsidP="00187618">
            <w:pPr>
              <w:spacing w:line="330" w:lineRule="atLeast"/>
              <w:rPr>
                <w:ins w:id="2062" w:author="Cuong Nguyen" w:date="2019-04-23T17:22:00Z"/>
                <w:rFonts w:ascii="inherit" w:eastAsia="Times New Roman" w:hAnsi="inherit" w:cs="Times New Roman"/>
                <w:color w:val="777777"/>
                <w:sz w:val="23"/>
                <w:szCs w:val="23"/>
              </w:rPr>
            </w:pPr>
          </w:p>
        </w:tc>
        <w:tc>
          <w:tcPr>
            <w:tcW w:w="2785" w:type="dxa"/>
          </w:tcPr>
          <w:p w:rsidR="00471FD3" w:rsidRDefault="00471FD3">
            <w:pPr>
              <w:rPr>
                <w:ins w:id="2063" w:author="Cuong Nguyen" w:date="2019-04-23T17:22:00Z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</w:pPr>
          </w:p>
        </w:tc>
      </w:tr>
    </w:tbl>
    <w:p w:rsidR="0046424F" w:rsidRDefault="0046424F"/>
    <w:sectPr w:rsidR="0046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ong Nguyen">
    <w15:presenceInfo w15:providerId="AD" w15:userId="S-1-5-21-1990857498-2260430706-2248675484-29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AF"/>
    <w:rsid w:val="00074220"/>
    <w:rsid w:val="0007633A"/>
    <w:rsid w:val="00076F76"/>
    <w:rsid w:val="000C3D5C"/>
    <w:rsid w:val="000F7F82"/>
    <w:rsid w:val="001346B6"/>
    <w:rsid w:val="00141405"/>
    <w:rsid w:val="00156082"/>
    <w:rsid w:val="0018110C"/>
    <w:rsid w:val="00187618"/>
    <w:rsid w:val="001A1054"/>
    <w:rsid w:val="001D0342"/>
    <w:rsid w:val="001F1601"/>
    <w:rsid w:val="002258B9"/>
    <w:rsid w:val="00234070"/>
    <w:rsid w:val="0025462B"/>
    <w:rsid w:val="002723ED"/>
    <w:rsid w:val="00281CA2"/>
    <w:rsid w:val="002A4750"/>
    <w:rsid w:val="002D6508"/>
    <w:rsid w:val="002F63CC"/>
    <w:rsid w:val="00300ABE"/>
    <w:rsid w:val="00325ACB"/>
    <w:rsid w:val="0033132B"/>
    <w:rsid w:val="003425D7"/>
    <w:rsid w:val="00366B91"/>
    <w:rsid w:val="00367BFD"/>
    <w:rsid w:val="0037247F"/>
    <w:rsid w:val="00390886"/>
    <w:rsid w:val="003C6894"/>
    <w:rsid w:val="003E4195"/>
    <w:rsid w:val="003F0A7F"/>
    <w:rsid w:val="0041011B"/>
    <w:rsid w:val="00446365"/>
    <w:rsid w:val="0046424F"/>
    <w:rsid w:val="00471FD3"/>
    <w:rsid w:val="00486BB0"/>
    <w:rsid w:val="004A3B3F"/>
    <w:rsid w:val="004C4CCB"/>
    <w:rsid w:val="004D1AA8"/>
    <w:rsid w:val="004D6E30"/>
    <w:rsid w:val="0051133F"/>
    <w:rsid w:val="00523E88"/>
    <w:rsid w:val="005359E5"/>
    <w:rsid w:val="00565EFE"/>
    <w:rsid w:val="005A462A"/>
    <w:rsid w:val="005B6A8A"/>
    <w:rsid w:val="005C2FA8"/>
    <w:rsid w:val="005C45EA"/>
    <w:rsid w:val="005D4E89"/>
    <w:rsid w:val="0062363B"/>
    <w:rsid w:val="00627880"/>
    <w:rsid w:val="006364F6"/>
    <w:rsid w:val="0067794A"/>
    <w:rsid w:val="006779B5"/>
    <w:rsid w:val="006C1BDB"/>
    <w:rsid w:val="00754C80"/>
    <w:rsid w:val="00755D5C"/>
    <w:rsid w:val="007D728B"/>
    <w:rsid w:val="007E0D64"/>
    <w:rsid w:val="007E769C"/>
    <w:rsid w:val="008356BD"/>
    <w:rsid w:val="00843238"/>
    <w:rsid w:val="008545D2"/>
    <w:rsid w:val="00871A41"/>
    <w:rsid w:val="00875AFA"/>
    <w:rsid w:val="008831E8"/>
    <w:rsid w:val="008E2CC7"/>
    <w:rsid w:val="00910226"/>
    <w:rsid w:val="00933008"/>
    <w:rsid w:val="0097196A"/>
    <w:rsid w:val="00972F6B"/>
    <w:rsid w:val="00984342"/>
    <w:rsid w:val="009879DE"/>
    <w:rsid w:val="009942DB"/>
    <w:rsid w:val="009A0883"/>
    <w:rsid w:val="009C0A88"/>
    <w:rsid w:val="00A1527F"/>
    <w:rsid w:val="00A3089E"/>
    <w:rsid w:val="00A914DE"/>
    <w:rsid w:val="00AA0AE1"/>
    <w:rsid w:val="00AD0A3E"/>
    <w:rsid w:val="00AD31BC"/>
    <w:rsid w:val="00AF5641"/>
    <w:rsid w:val="00B415E2"/>
    <w:rsid w:val="00B54C6B"/>
    <w:rsid w:val="00B5761B"/>
    <w:rsid w:val="00B57664"/>
    <w:rsid w:val="00BB5979"/>
    <w:rsid w:val="00BC01A7"/>
    <w:rsid w:val="00BE13CB"/>
    <w:rsid w:val="00BE3ED2"/>
    <w:rsid w:val="00C225B5"/>
    <w:rsid w:val="00CC5C88"/>
    <w:rsid w:val="00CD6012"/>
    <w:rsid w:val="00D16FAE"/>
    <w:rsid w:val="00D24E8A"/>
    <w:rsid w:val="00D251E8"/>
    <w:rsid w:val="00D31813"/>
    <w:rsid w:val="00D51AAD"/>
    <w:rsid w:val="00D60692"/>
    <w:rsid w:val="00DB3520"/>
    <w:rsid w:val="00DE0FAF"/>
    <w:rsid w:val="00DE3E1A"/>
    <w:rsid w:val="00E304AA"/>
    <w:rsid w:val="00E54205"/>
    <w:rsid w:val="00E57EA8"/>
    <w:rsid w:val="00F24073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AA0E3-025E-4334-80C5-540EBE22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131</cp:revision>
  <dcterms:created xsi:type="dcterms:W3CDTF">2019-03-22T02:43:00Z</dcterms:created>
  <dcterms:modified xsi:type="dcterms:W3CDTF">2019-04-23T10:40:00Z</dcterms:modified>
</cp:coreProperties>
</file>